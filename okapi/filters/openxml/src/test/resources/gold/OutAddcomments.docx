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When editing, it is helpful to track </w:t>
      </w:r>
      <w:del w:id="0" w:author="name" w:date="2008-01-21T12:29:00Z">
        <w:r>
          <w:delText xml:space="preserve">edits  </w:delText>
        </w:r>
      </w:del>
      <w:ins w:id="1" w:author="name" w:date="2008-01-21T12:29:00Z">
        <w:r>
          <w:t xml:space="preserve">changes  </w:t>
        </w:r>
      </w:ins>
      <w:r>
        <w:t xml:space="preserve">or add </w:t>
      </w:r>
      <w:commentRangeStart w:id="2"/>
      <w:r>
        <w:t xml:space="preserve">comments</w:t>
      </w:r>
      <w:commentRangeEnd w:id="2"/>
      <w:r>
        <w:rPr>
          <w:rStyle w:val="CommentReference"/>
        </w:rPr>
        <w:commentReference w:id="2"/>
      </w:r>
      <w:r>
        <w:t xml:space="preserve">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