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 xml:space="preserve">,</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 xml:space="preserve">,</w:t>
      </w:r>
      <w:r>
        <w:rPr>
          <w:color w:val="002060"/>
        </w:rPr>
        <w:t xml:space="preserve"> </w:t>
      </w:r>
      <w:r>
        <w:rPr>
          <w:color w:val="0070C0"/>
        </w:rPr>
        <w:t>ueblay</w:t>
      </w:r>
      <w:r>
        <w:t xml:space="preserve">,</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 xml:space="preserve">.</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 xml:space="preserve">ommentscay</w:t>
      </w:r>
      <w:commentRangeEnd w:id="2"/>
      <w:r>
        <w:rPr>
          <w:rStyle w:val="CommentReference"/>
        </w:rPr>
        <w:commentReference w:id="2"/>
      </w:r>
      <w:r>
        <w:t xml:space="preserve">.</w:t>
      </w:r>
    </w:p>
    <w:p>
      <w:pPr>
        <w:ind w:left="1440" w:right="1440"/>
        <w:rPr>
          <w:color w:val="7F7F7F" w:themeColor="text1" w:themeTint="80"/>
          <w:lang w:val="la-Latn"/>
        </w:rPr>
      </w:pPr>
      <w:r>
        <w:t xml:space="preserve">isthay aragraphpay ishay indentedhay eftlay 1 inchhay andhay ightray 1 inchhay.  </w:t>
      </w:r>
      <w:r>
        <w:rPr>
          <w:color w:val="7F7F7F" w:themeColor="text1" w:themeTint="80"/>
          <w:lang w:val="la-Latn"/>
        </w:rPr>
        <w:t>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Pr>
          <w:lang w:val="la-Latn"/>
        </w:rPr>
        <w:t xml:space="preserve">.  </w:t>
      </w:r>
      <w:r>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Pr>
          <w:color w:val="595959" w:themeColor="text1" w:themeTint="A6"/>
        </w:rPr>
        <w:t xml:space="preserve"> </w:t>
      </w:r>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w:t>
        </w:r>
        <w:proofErr w:type="spellStart"/>
        <w:r>
          <w:rPr>
            <w:rStyle w:val="Hyperlink"/>
          </w:rPr>
          <w:t>icunay</w:t>
        </w:r>
        <w:proofErr w:type="spellEnd"/>
      </w:hyperlink>
      <w:r>
        <w:t xml:space="preserve">) ithway ansparencytray ithway uaresqay exttay appingwray.   </w:t>
      </w:r>
      <w:r>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Pr>
          <w:lang w:val="la-Latn"/>
        </w:rPr>
        <w:t xml:space="preserve"> </w:t>
      </w:r>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dxay</m:t>
                </m:r>
              </m:num>
              <m:den>
                <m:r>
                  <w:rPr>
                    <w:rFonts w:ascii="Cambria Math" w:hAnsi="Cambria Math"/>
                  </w:rPr>
                  <m:t>xay</m:t>
                </m:r>
              </m:den>
            </m:f>
            <m:r>
              <w:rPr>
                <w:rFonts w:ascii="Cambria Math" w:hAnsi="Cambria Math"/>
              </w:rPr>
              <m:t>=</m:t>
            </m:r>
            <m:func>
              <m:funcPr>
                <m:ctrlPr>
                  <w:rPr>
                    <w:rFonts w:ascii="Cambria Math" w:hAnsi="Cambria Math"/>
                    <w:i/>
                  </w:rPr>
                </m:ctrlPr>
              </m:funcPr>
              <m:fName>
                <m:r>
                  <m:rPr>
                    <m:sty m:val="p"/>
                  </m:rPr>
                  <w:rPr>
                    <w:rFonts w:ascii="Cambria Math" w:hAnsi="Cambria Math"/>
                  </w:rPr>
                  <m:t>lnay</m:t>
                </m:r>
              </m:fName>
              <m:e>
                <m:d>
                  <m:dPr>
                    <m:begChr m:val="|"/>
                    <m:endChr m:val="|"/>
                    <m:ctrlPr>
                      <w:rPr>
                        <w:rFonts w:ascii="Cambria Math" w:hAnsi="Cambria Math"/>
                        <w:i/>
                      </w:rPr>
                    </m:ctrlPr>
                  </m:dPr>
                  <m:e>
                    <m:r>
                      <w:rPr>
                        <w:rFonts w:ascii="Cambria Math" w:hAnsi="Cambria Math"/>
                      </w:rPr>
                      <m:t>xay</m:t>
                    </m:r>
                  </m:e>
                </m:d>
                <m:r>
                  <w:rPr>
                    <w:rFonts w:ascii="Cambria Math" w:hAnsi="Cambria Math"/>
                  </w:rPr>
                  <m:t>+ cay</m:t>
                </m:r>
              </m:e>
            </m:func>
          </m:e>
        </m:nary>
      </m:oMath>
      <w:r>
        <w:rPr>
          <w:rFonts w:eastAsiaTheme="minorEastAsia"/>
        </w:rPr>
        <w:t xml:space="preserve"> </w:t>
      </w:r>
    </w:p>
    <w:p>
      <w:r>
        <w:rPr>
          <w:rFonts w:eastAsiaTheme="minorEastAsia"/>
        </w:rPr>
        <w:t>ethay assmay-energyhay equivalencehay equationhay:</w:t>
      </w:r>
      <m:oMath>
        <m:r>
          <w:rPr>
            <w:rFonts w:ascii="Cambria Math" w:eastAsiaTheme="minorEastAsia" w:hAnsi="Cambria Math"/>
          </w:rPr>
          <m:t>Ehay=may</m:t>
        </m:r>
        <m:sSup>
          <m:sSupPr>
            <m:ctrlPr>
              <w:rPr>
                <w:rFonts w:ascii="Cambria Math" w:eastAsiaTheme="minorEastAsia" w:hAnsi="Cambria Math"/>
                <w:i/>
              </w:rPr>
            </m:ctrlPr>
          </m:sSupPr>
          <m:e>
            <m:r>
              <w:rPr>
                <w:rFonts w:ascii="Cambria Math" w:eastAsiaTheme="minorEastAsia" w:hAnsi="Cambria Math"/>
              </w:rPr>
              <m:t>cay</m:t>
            </m:r>
          </m:e>
          <m:sup>
            <m:r>
              <w:rPr>
                <w:rFonts w:ascii="Cambria Math" w:eastAsiaTheme="minorEastAsia" w:hAnsi="Cambria Math"/>
              </w:rPr>
              <m:t>2</m:t>
            </m:r>
          </m:sup>
        </m:sSup>
      </m:oMath>
    </w:p>
    <w:p>
      <w:r>
        <w:lastRenderedPageBreak/>
        <w:t>ocumentday evisionsray</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