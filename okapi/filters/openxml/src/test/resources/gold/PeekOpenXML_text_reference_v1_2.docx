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isthay ishay ahay eferenceray ocumentday (OOoNinjahay vay1.2) oducedpray inhay icrosoftmay Officehay 2007.  isthay ocumentday eststay ahay arietyvay ofhay asicbay eaturesfay orfay omparingcay ogramspray ichwhay onvertcay orhay otherwisehay interprethay OpenXMLhay.</w:t>
      </w:r>
    </w:p>
    <w:p>
      <w:r>
        <w:t xml:space="preserve">esethay ontsfay andhay ontfay attributeshay: </w:t>
      </w:r>
      <w:r>
        <w:rPr>
          <w:b/>
        </w:rPr>
        <w:t>{g0:&lt;w:r&gt;&lt;w:rPr&gt;&lt;w:b/&gt;&lt;/w:rPr&gt;&lt;w:t&gt;}oldbay{/g1:&lt;/w:t&gt;&lt;/w:r&gt;}</w:t>
      </w:r>
      <w:r>
        <w:t xml:space="preserve">, </w:t>
      </w:r>
      <w:r>
        <w:rPr>
          <w:i/>
        </w:rPr>
        <w:t>{g2:&lt;w:r&gt;&lt;w:rPr&gt;&lt;w:i/&gt;&lt;/w:rPr&gt;&lt;w:t&gt;}italicshay{/g3:&lt;/w:t&gt;&lt;/w:r&gt;}</w:t>
      </w:r>
      <w:r>
        <w:t xml:space="preserve">, </w:t>
      </w:r>
      <w:r>
        <w:rPr>
          <w:u w:val="single"/>
        </w:rPr>
        <w:t>{g4:&lt;w:r&gt;&lt;w:rPr&gt;&lt;w:u w:val="single"/&gt;&lt;/w:rPr&gt;&lt;w:t&gt;}underlinehay{/g5:&lt;/w:t&gt;&lt;/w:r&gt;}</w:t>
      </w:r>
      <w:r>
        <w:t xml:space="preserve">, </w:t>
      </w:r>
      <w:r>
        <w:rPr>
          <w:strike/>
        </w:rPr>
        <w:t>{g6:&lt;w:r&gt;&lt;w:rPr&gt;&lt;w:strike/&gt;&lt;/w:rPr&gt;&lt;w:t&gt;}ikethroughstray{/g7:&lt;/w:t&gt;&lt;/w:r&gt;}</w:t>
      </w:r>
      <w:r>
        <w:t xml:space="preserve">, </w:t>
      </w:r>
      <w:r>
        <w:rPr>
          <w:vertAlign w:val="superscript"/>
        </w:rPr>
        <w:t>{g8:&lt;w:r&gt;&lt;w:rPr&gt;&lt;w:vertAlign w:val="superscript"/&gt;&lt;/w:rPr&gt;&lt;w:t&gt;}uperscriptsay{/g9:&lt;/w:t&gt;&lt;/w:r&gt;}</w:t>
      </w:r>
      <w:r>
        <w:t xml:space="preserve">, </w:t>
      </w:r>
      <w:r>
        <w:rPr>
          <w:vertAlign w:val="subscript"/>
        </w:rPr>
        <w:t>{g10:&lt;w:r&gt;&lt;w:rPr&gt;&lt;w:vertAlign w:val="subscript"/&gt;&lt;/w:rPr&gt;&lt;w:t&gt;}ubscriptsay{/g11:&lt;/w:t&gt;&lt;/w:r&gt;}</w:t>
      </w:r>
      <w:r>
        <w:t xml:space="preserve">, </w:t>
      </w:r>
      <w:r>
        <w:rPr>
          <w:smallCaps/>
        </w:rPr>
        <w:t>{g12:&lt;w:r&gt;&lt;w:rPr&gt;&lt;w:smallCaps/&gt;&lt;/w:rPr&gt;&lt;w:t&gt;}allsmay apscay{/g13:&lt;/w:t&gt;&lt;/w:r&gt;}</w:t>
      </w:r>
      <w:r>
        <w:t xml:space="preserve">,</w:t>
      </w:r>
      <w:r>
        <w:rPr>
          <w:caps/>
        </w:rPr>
        <w:t xml:space="preserve">{g14:&lt;w:r&gt;&lt;w:rPr&gt;&lt;w:caps/&gt;&lt;/w:rPr&gt;&lt;w:t xml:space="preserve"&gt;} allhay apscay{/g15:&lt;/w:t&gt;&lt;/w:r&gt;}</w:t>
      </w:r>
      <w:r>
        <w:t xml:space="preserve">, </w:t>
      </w:r>
      <w:r>
        <w:rPr>
          <w:rFonts w:ascii="Times New Roman" w:hAnsi="Times New Roman" w:cs="Times New Roman"/>
        </w:rPr>
        <w:t>{g16:&lt;w:r&gt;&lt;w:rPr&gt;&lt;w:rFonts w:ascii="Times New Roman" w:hAnsi="Times New Roman" w:cs="Times New Roman"/&gt;&lt;/w:rPr&gt;&lt;w:t&gt;}imestay ewnay omanray{/g17:&lt;/w:t&gt;&lt;/w:r&gt;}</w:t>
      </w:r>
      <w:r>
        <w:t xml:space="preserve">, </w:t>
      </w:r>
      <w:r>
        <w:rPr>
          <w:rFonts w:ascii="Arial" w:hAnsi="Arial" w:cs="Arial"/>
        </w:rPr>
        <w:t xml:space="preserve">{g18:&lt;w:r&gt;&lt;w:rPr&gt;&lt;w:rFonts w:ascii="Arial" w:hAnsi="Arial" w:cs="Arial"/&gt;&lt;/w:rPr&gt;&lt;w:t xml:space="preserve"&gt;}Arialhay, {/g19:&lt;/w:t&gt;&lt;/w:r&gt;}</w:t>
      </w:r>
      <w:r>
        <w:rPr>
          <w:rFonts w:ascii="Arial" w:hAnsi="Arial" w:cs="Arial"/>
          <w:sz w:val="16"/>
          <w:szCs w:val="16"/>
        </w:rPr>
        <w:t>{g20:&lt;w:r&gt;&lt;w:rPr&gt;&lt;w:rFonts w:ascii="Arial" w:hAnsi="Arial" w:cs="Arial"/&gt;&lt;w:sz w:val="16"/&gt;&lt;w:szCs w:val="16"/&gt;&lt;/w:rPr&gt;&lt;w:t&gt;}Arialhay 8 ptay{/g21:&lt;/w:t&gt;&lt;/w:r&gt;}</w:t>
      </w:r>
      <w:r>
        <w:t xml:space="preserve">, </w:t>
      </w:r>
      <w:r>
        <w:rPr>
          <w:color w:val="C00000"/>
        </w:rPr>
        <w:t xml:space="preserve">{g22:&lt;w:r&gt;&lt;w:rPr&gt;&lt;w:color w:val="C00000"/&gt;&lt;/w:rPr&gt;&lt;w:t xml:space="preserve"&gt;}edray oregroundfay{/g23:&lt;/w:t&gt;&lt;/w:r&gt;}</w:t>
      </w:r>
      <w:r>
        <w:t xml:space="preserve">,</w:t>
      </w:r>
      <w:r>
        <w:rPr>
          <w:color w:val="002060"/>
        </w:rPr>
        <w:t xml:space="preserve">{g24:&lt;w:r&gt;&lt;w:rPr&gt;&lt;w:color w:val="002060"/&gt;&lt;/w:rPr&gt;&lt;w:t xml:space="preserve"&gt;} {/g25:&lt;/w:t&gt;&lt;/w:r&gt;}</w:t>
      </w:r>
      <w:r>
        <w:rPr>
          <w:color w:val="0070C0"/>
        </w:rPr>
        <w:t>{g26:&lt;w:r&gt;&lt;w:rPr&gt;&lt;w:color w:val="0070C0"/&gt;&lt;/w:rPr&gt;&lt;w:t&gt;}ueblay{/g27:&lt;/w:t&gt;&lt;/w:r&gt;}</w:t>
      </w:r>
      <w:r>
        <w:t xml:space="preserve">,</w:t>
      </w:r>
      <w:r>
        <w:rPr>
          <w:color w:val="00B050"/>
        </w:rPr>
        <w:t xml:space="preserve">{g28:&lt;w:r&gt;&lt;w:rPr&gt;&lt;w:color w:val="00B050"/&gt;&lt;/w:rPr&gt;&lt;w:t xml:space="preserve"&gt;} eengray, {/g29:&lt;/w:t&gt;&lt;/w:r&gt;}</w:t>
      </w:r>
      <w:r>
        <w:rPr>
          <w:highlight w:val="yellow"/>
        </w:rPr>
        <w:t>{g30:&lt;w:r&gt;&lt;w:rPr&gt;&lt;w:highlight w:val="yellow"/&gt;&lt;/w:rPr&gt;&lt;w:t&gt;}ellowyay ighlighthay{/g31:&lt;/w:t&gt;&lt;/w:r&gt;}</w:t>
      </w:r>
      <w:r>
        <w:t xml:space="preserve">.  erehay arehay anhay externalhay </w:t>
      </w:r>
      <w:hyperlink r:id="rId8" w:history="1">
        <w:r>
          <w:t xml:space="preserve">{x32:&lt;w:hyperlink r:id="rId8" w:history="1"&gt;}</w:t>
        </w:r>
        <w:r>
          <w:rPr>
            <w:rStyle w:val="Hyperlink"/>
          </w:rPr>
          <w:t>{g33:&lt;w:r&gt;&lt;w:rPr&gt;&lt;w:rStyle w:val="Hyperlink"/&gt;&lt;/w:rPr&gt;&lt;w:t&gt;}erlinkhypay{/g34:&lt;/w:t&gt;&lt;/w:r&gt;}</w:t>
        </w:r>
      </w:hyperlink>
      <w:r>
        <w:t xml:space="preserve">{x35:&lt;/w:hyperlink&gt;}, ahay </w:t>
      </w:r>
      <w:hyperlink w:anchor="ordered_list" w:history="1">
        <w:r>
          <w:t xml:space="preserve">{x36:&lt;w:hyperlink w:anchor="ordered_list" w:history="1"&gt;}</w:t>
        </w:r>
        <w:r>
          <w:rPr>
            <w:rStyle w:val="Hyperlink"/>
          </w:rPr>
          <w:t xml:space="preserve">{g37:&lt;w:r&gt;&lt;w:rPr&gt;&lt;w:rStyle w:val="Hyperlink"/&gt;&lt;/w:rPr&gt;&lt;w:t xml:space="preserve"&gt;}ookmarkbay umpjay otay ethay orderedhay istlay{/g38:&lt;/w:t&gt;&lt;/w:r&gt;}</w:t>
        </w:r>
      </w:hyperlink>
      <w:r>
        <w:t xml:space="preserve">{x39:&lt;/w:hyperlink&gt;}, andhay ahay ootnotefay</w:t>
      </w:r>
      <w:r>
        <w:rPr>
          <w:rStyle w:val="FootnoteReference"/>
        </w:rPr>
        <w:footnoteReference w:id="2"/>
      </w:r>
      <w:r>
        <w:t xml:space="preserve">{x40:&lt;w:r&gt;&lt;w:rPr&gt;&lt;w:rStyle w:val="FootnoteReference"/&gt;&lt;/w:rPr&gt;&lt;w:footnoteReference w:id="2"/&gt;&lt;/w:r&gt;}.</w:t>
      </w:r>
    </w:p>
    <w:p>
      <w:r>
        <w:t xml:space="preserve">enwhay editinghay, ithay ishay elpfulhay otay acktray </w:t>
      </w:r>
      <w:del w:id="0" w:author="name" w:date="2008-01-21T12:29:00Z">
        <w:r>
          <w:delText xml:space="preserve">edits  </w:delText>
        </w:r>
      </w:del>
      <w:r>
        <w:t xml:space="preserve">{x0:&lt;w:del w:id="0" w:author="name" w:date="2008-01-21T12:29:00Z"&gt;&lt;w:r&gt;&lt;w:delText xml:space="preserve"&gt;edits  &lt;/w:delText&gt;&lt;/w:r&gt;&lt;/w:del&gt;}</w:t>
      </w:r>
      <w:ins w:id="1" w:author="name" w:date="2008-01-21T12:29:00Z">
        <w:r>
          <w:t xml:space="preserve">{g1:&lt;w:ins w:id="1" w:author="name" w:date="2008-01-21T12:29:00Z"&gt;&lt;w:r&gt;&lt;w:t xml:space="preserve"&gt;}angeschay {/g2:&lt;/w:t&gt;&lt;/w:r&gt;&lt;/w:ins&gt;}</w:t>
        </w:r>
      </w:ins>
      <w:r>
        <w:t xml:space="preserve">orhay addhay </w:t>
      </w:r>
      <w:commentRangeStart w:id="2"/>
      <w:r>
        <w:t xml:space="preserve">{x3:&lt;w:commentRangeStart w:id="2"/&gt;}ommentscay</w:t>
      </w:r>
      <w:commentRangeEnd w:id="2"/>
      <w:r>
        <w:t xml:space="preserve">{x4:&lt;w:commentRangeEnd w:id="2"/&gt;}</w:t>
      </w:r>
      <w:r>
        <w:rPr>
          <w:rStyle w:val="CommentReference"/>
        </w:rPr>
        <w:commentReference w:id="2"/>
      </w:r>
      <w:r>
        <w:t xml:space="preserve">{x5:&lt;w:r&gt;&lt;w:rPr&gt;&lt;w:rStyle w:val="CommentReference"/&gt;&lt;/w:rPr&gt;&lt;w:commentReference w:id="2"/&gt;&lt;/w:r&gt;}.</w:t>
      </w:r>
    </w:p>
    <w:p>
      <w:pPr>
        <w:ind w:left="1440" w:right="1440"/>
        <w:rPr>
          <w:color w:val="7F7F7F" w:themeColor="text1" w:themeTint="80"/>
          <w:lang w:val="la-Latn"/>
        </w:rPr>
      </w:pPr>
      <w:r>
        <w:t xml:space="preserve">{x0:&lt;w:pPr&gt;&lt;w:ind w:left="1440" w:right="1440"/&gt;&lt;w:rPr&gt;&lt;w:color w:val="7F7F7F" w:themeColor="text1" w:themeTint="80"/&gt;&lt;w:lang w:val="la-Latn"/&gt;&lt;/w:rPr&gt;&lt;/w:pPr&gt;}isthay aragraphpay ishay indentedhay eftlay 1 inchhay andhay ightray 1 inchhay.  </w:t>
      </w:r>
      <w:r>
        <w:rPr>
          <w:color w:val="7F7F7F" w:themeColor="text1" w:themeTint="80"/>
          <w:lang w:val="la-Latn"/>
        </w:rPr>
        <w:t>{g1:&lt;w:r&gt;&lt;w:rPr&gt;&lt;w:color w:val="7F7F7F" w:themeColor="text1" w:themeTint="80"/&gt;&lt;w:lang w:val="la-Latn"/&gt;&lt;/w:rPr&gt;&lt;w:t&gt;}oremlay ipsumhay olorday itsay amethay, onsectetuercay adipiscinghay elithay. aurismay ellentesquepay ullanay ecnay esthay.{/g2:&lt;/w:t&gt;&lt;/w:r&gt;}</w:t>
      </w:r>
    </w:p>
    <w:p>
      <w:pPr>
        <w:jc w:val="center"/>
      </w:pPr>
      <w:r>
        <w:t xml:space="preserve">isthay aragraphpay ishay enteredcay</w:t>
      </w:r>
    </w:p>
    <w:p>
      <w:pPr>
        <w:jc w:val="right"/>
      </w:pPr>
      <w:r>
        <w:t xml:space="preserve">isthay aragraphpay ishay ightray alignedhay.</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isthay aragraphpay ashay ahay ueblay outlinehay.</w:t>
      </w:r>
    </w:p>
    <w:p>
      <w:bookmarkStart w:id="3" w:name="ordered_list"/>
      <w:bookmarkEnd w:id="3"/>
      <w:r>
        <w:t xml:space="preserve">isthay ishay anhay orderedhay istlay:</w:t>
      </w:r>
    </w:p>
    <w:p>
      <w:pPr>
        <w:pStyle w:val="ListParagraph"/>
        <w:numPr>
          <w:ilvl w:val="0"/>
          <w:numId w:val="1"/>
        </w:numPr>
      </w:pPr>
      <w:r>
        <w:t>Onehay</w:t>
      </w:r>
    </w:p>
    <w:p>
      <w:pPr>
        <w:pStyle w:val="ListParagraph"/>
        <w:numPr>
          <w:ilvl w:val="0"/>
          <w:numId w:val="1"/>
        </w:numPr>
      </w:pPr>
      <w:r>
        <w:t>otway</w:t>
      </w:r>
    </w:p>
    <w:p>
      <w:pPr>
        <w:pStyle w:val="ListParagraph"/>
        <w:numPr>
          <w:ilvl w:val="0"/>
          <w:numId w:val="1"/>
        </w:numPr>
      </w:pPr>
      <w:r>
        <w:t>eethray</w:t>
      </w:r>
    </w:p>
    <w:p>
      <w:r>
        <w:t xml:space="preserve">isthay ishay anhay unorderedhay istlay:</w:t>
      </w:r>
    </w:p>
    <w:p>
      <w:pPr>
        <w:pStyle w:val="ListParagraph"/>
        <w:numPr>
          <w:ilvl w:val="0"/>
          <w:numId w:val="2"/>
        </w:numPr>
      </w:pPr>
      <w:r>
        <w:t>Applehay</w:t>
      </w:r>
    </w:p>
    <w:p>
      <w:pPr>
        <w:pStyle w:val="ListParagraph"/>
        <w:numPr>
          <w:ilvl w:val="1"/>
          <w:numId w:val="2"/>
        </w:numPr>
      </w:pPr>
      <w:r>
        <w:t>acintoshmay</w:t>
      </w:r>
    </w:p>
    <w:p>
      <w:pPr>
        <w:pStyle w:val="ListParagraph"/>
        <w:numPr>
          <w:ilvl w:val="1"/>
          <w:numId w:val="2"/>
        </w:numPr>
      </w:pPr>
      <w:proofErr w:type="spellStart"/>
      <w:r>
        <w:t xml:space="preserve">onagoldjay</w:t>
      </w:r>
      <w:proofErr w:type="spellEnd"/>
      <w:r>
        <w:t xml:space="preserve">{x0:&lt;w:proofErr w:type="spellEnd"/&gt;}</w:t>
      </w:r>
    </w:p>
    <w:p>
      <w:pPr>
        <w:pStyle w:val="ListParagraph"/>
        <w:numPr>
          <w:ilvl w:val="0"/>
          <w:numId w:val="2"/>
        </w:numPr>
      </w:pPr>
      <w:r>
        <w:t>ananabay</w:t>
      </w:r>
    </w:p>
    <w:p>
      <w:pPr>
        <w:pStyle w:val="ListParagraph"/>
        <w:numPr>
          <w:ilvl w:val="0"/>
          <w:numId w:val="2"/>
        </w:numPr>
      </w:pPr>
      <w:r>
        <w:t>Orangehay</w:t>
      </w:r>
    </w:p>
    <w:p>
      <w:r>
        <w:t xml:space="preserve">Ahay abletay ollowsfay:</w:t>
      </w:r>
    </w:p>
    <w:tbl>
      <w:tblPr>
        <w:tblStyle w:val="TableGrid"/>
        <w:tblW w:w="0" w:type="auto"/>
        <w:tblLook w:val="04A0"/>
      </w:tblPr>
      <w:tblGrid>
        <w:gridCol w:w="4788"/>
        <w:gridCol w:w="4788"/>
      </w:tblGrid>
      <w:tr w:rsidR="001019D4" w:rsidTr="001019D4">
        <w:tc>
          <w:tcPr>
            <w:tcW w:w="4788" w:type="dxa"/>
          </w:tcPr>
          <w:p>
            <w:r>
              <w:t xml:space="preserve">olumncay 1 owray 1</w:t>
            </w:r>
          </w:p>
        </w:tc>
        <w:tc>
          <w:tcPr>
            <w:tcW w:w="4788" w:type="dxa"/>
          </w:tcPr>
          <w:p>
            <w:r>
              <w:t>cay2ray1</w:t>
            </w:r>
          </w:p>
        </w:tc>
      </w:tr>
      <w:tr w:rsidR="001019D4" w:rsidTr="001019D4">
        <w:tc>
          <w:tcPr>
            <w:tcW w:w="4788" w:type="dxa"/>
          </w:tcPr>
          <w:p>
            <w:r>
              <w:t>cay1ray2</w:t>
            </w:r>
          </w:p>
        </w:tc>
        <w:tc>
          <w:tcPr>
            <w:tcW w:w="4788" w:type="dxa"/>
          </w:tcPr>
          <w:p>
            <w:r>
              <w:t>cay2ray2</w:t>
            </w:r>
          </w:p>
        </w:tc>
      </w:tr>
    </w:tbl>
    <w:p>
      <w:r>
        <w:t xml:space="preserve">ollowingfay ishay ahay anualmay agepay eakbray:</w:t>
      </w:r>
    </w:p>
    <w:p>
      <w:r>
        <w:br w:type="page"/>
      </w:r>
      <w:r>
        <w:t xml:space="preserve">{x0:&lt;w:r&gt;&lt;w:br w:type="page"/&gt;&lt;/w:r&gt;}</w:t>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pPr>
        <w:sectPr w:rsidR="0042144F" w:rsidSect="00BC32AA">
          <w:type w:val="continuous"/>
          <w:pgSz w:w="12240" w:h="15840"/>
          <w:pgMar w:top="1440" w:right="1440" w:bottom="1440" w:left="1440" w:header="720" w:footer="720" w:gutter="0"/>
          <w:cols w:num="2" w:space="720"/>
          <w:docGrid w:linePitch="360"/>
        </w:sectPr>
      </w:pPr>
      <w:r>
        <w:lastRenderedPageBreak/>
        <w:t>{g0:&lt;w:r&gt;&lt;w:lastRenderedPageBreak/&gt;&lt;w:t&gt;}isthay exttay ishay inhay otway olumnscay{/g1:&lt;/w:t&gt;&lt;/w:r&gt;}</w:t>
      </w:r>
      <w:r>
        <w:rPr>
          <w:lang w:val="la-Latn"/>
        </w:rPr>
        <w:t xml:space="preserve">{g2:&lt;w:r&gt;&lt;w:rPr&gt;&lt;w:lang w:val="la-Latn"/&gt;&lt;/w:rPr&gt;&lt;w:t xml:space="preserve"&gt;}.  {/g3:&lt;/w:t&gt;&lt;/w:r&gt;}</w:t>
      </w:r>
      <w:r>
        <w:rPr>
          <w:color w:val="595959" w:themeColor="text1" w:themeTint="A6"/>
          <w:lang w:val="la-Latn"/>
        </w:rPr>
        <w:t xml:space="preserve">{g4:&lt;w:r&gt;&lt;w:rPr&gt;&lt;w:color w:val="595959" w:themeColor="text1" w:themeTint="A6"/&gt;&lt;w:lang w:val="la-Latn"/&gt;&lt;/w:rPr&gt;&lt;w:t xml:space="preserve"&gt;}oremlay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{/g5:&lt;/w:t&gt;&lt;/w:r&gt;}</w:t>
      </w:r>
      <w:r>
        <w:rPr>
          <w:color w:val="595959" w:themeColor="text1" w:themeTint="A6"/>
          <w:lang w:val="la-Latn"/>
        </w:rPr>
        <w:lastRenderedPageBreak/>
        <w:t>{g6:&lt;w:r&gt;&lt;w:rPr&gt;&lt;w:color w:val="595959" w:themeColor="text1" w:themeTint="A6"/&gt;&lt;w:lang w:val="la-Latn"/&gt;&lt;/w:rPr&gt;&lt;w:lastRenderedPageBreak/&gt;&lt;w:t&gt;}apiensay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imperdiethay.{/g7:&lt;/w:t&gt;&lt;/w:r&gt;}</w:t>
      </w:r>
      <w:r>
        <w:rPr>
          <w:color w:val="595959" w:themeColor="text1" w:themeTint="A6"/>
        </w:rPr>
        <w:t xml:space="preserve">{g8:&lt;w:r&gt;&lt;w:rPr&gt;&lt;w:color w:val="595959" w:themeColor="text1" w:themeTint="A6"/&gt;&lt;/w:rPr&gt;&lt;w:t xml:space="preserve"&gt;} {/g9:&lt;/w:t&gt;&lt;/w:r&gt;}</w:t>
      </w:r>
    </w:p>
    <w:p/>
    <w:p>
      <w:pPr>
        <w:rPr>
          <w:lang w:val="la-Latn"/>
        </w:rPr>
      </w:pPr>
      <w:r>
        <w:t xml:space="preserve">{x0:&lt;w:pPr&gt;&lt;w:rPr&gt;&lt;w:lang w:val="la-Latn"/&gt;&lt;/w:rPr&gt;&lt;/w:pPr&gt;}</w:t>
      </w:r>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{x1:&lt;w:r&gt;&lt;w:rPr&gt;&lt;w:noProof/&gt;&lt;/w:rPr&gt;&lt;w:drawing&gt;&lt;wp:anchor distT="0" distB="0" distL="114300" distR="114300" simplePos="0" relativeHeight="251657216" behindDoc="0" locked="0" layoutInCell="1" allowOverlap="1"&gt;&lt;wp:simplePos x="0" y="0"/&gt;&lt;wp:positionH relativeFrom="column"&gt;&lt;wp:posOffset&gt;3409950&lt;/wp:posOffset&gt;&lt;/wp:positionH&gt;&lt;wp:positionV relativeFrom="paragraph"&gt;&lt;wp:posOffset&gt;323215&lt;/wp:posOffset&gt;&lt;/wp:positionV&gt;&lt;wp:extent cx="1304925" cy="1304925"/&gt;&lt;wp:effectExtent l="0" t="0" r="0" b="0"/&gt;&lt;wp:wrapSquare wrapText="bothSides"/&gt;&lt;wp:docPr id="1" name="Picture 0" descr="statue_by_nicu.png"/&gt;&lt;wp:cNvGraphicFramePr&gt;&lt;a:graphicFrameLocks xmlns:a="http://schemas.openxmlformats.org/drawingml/2006/main" noChangeAspect="1"/&gt;&lt;/wp:cNvGraphicFramePr&gt;&lt;a:graphic xmlns:a="http://schemas.openxmlformats.org/drawingml/2006/main"&gt;&lt;a:graphicData uri="http://schemas.openxmlformats.org/drawingml/2006/picture"&gt;&lt;pic:pic xmlns:pic="http://schemas.openxmlformats.org/drawingml/2006/picture"&gt;&lt;pic:nvPicPr&gt;&lt;pic:cNvPr id="0" name="statue_by_nicu.png"/&gt;&lt;pic:cNvPicPr/&gt;&lt;/pic:nvPicPr&gt;&lt;pic:blipFill&gt;&lt;a:blip r:embed="rId12"/&gt;&lt;a:stretch&gt;&lt;a:fillRect/&gt;&lt;/a:stretch&gt;&lt;/pic:blipFill&gt;&lt;pic:spPr&gt;&lt;a:xfrm&gt;&lt;a:off x="0" y="0"/&gt;&lt;a:ext cx="1304925" cy="1304925"/&gt;&lt;/a:xfrm&gt;&lt;a:prstGeom prst="rect"&gt;&lt;a:avLst/&gt;&lt;/a:prstGeom&gt;&lt;/pic:spPr&gt;&lt;/pic:pic&gt;&lt;/a:graphicData&gt;&lt;/a:graphic&gt;&lt;/wp:anchor&gt;&lt;/w:drawing&gt;&lt;/w:r&gt;}otay ethay ightray ishay ahay pngay (</w:t>
      </w:r>
      <w:hyperlink r:id="rId13" w:history="1">
        <w:r>
          <w:t xml:space="preserve">{x2:&lt;w:hyperlink r:id="rId13" w:history="1"&gt;}</w:t>
        </w:r>
        <w:r>
          <w:rPr>
            <w:rStyle w:val="Hyperlink"/>
          </w:rPr>
          <w:t xml:space="preserve">{g3:&lt;w:r&gt;&lt;w:rPr&gt;&lt;w:rStyle w:val="Hyperlink"/&gt;&lt;/w:rPr&gt;&lt;w:t xml:space="preserve"&gt;}byay {/g4:&lt;/w:t&gt;&lt;/w:r&gt;}</w:t>
        </w:r>
        <w:proofErr w:type="spellStart"/>
        <w:r>
          <w:t xml:space="preserve">{x5:&lt;w:proofErr w:type="spellStart"/&gt;}</w:t>
        </w:r>
        <w:r>
          <w:rPr>
            <w:rStyle w:val="Hyperlink"/>
          </w:rPr>
          <w:t>{g6:&lt;w:r&gt;&lt;w:rPr&gt;&lt;w:rStyle w:val="Hyperlink"/&gt;&lt;/w:rPr&gt;&lt;w:t&gt;}icunay{/g7:&lt;/w:t&gt;&lt;/w:r&gt;}</w:t>
        </w:r>
        <w:proofErr w:type="spellEnd"/>
      </w:hyperlink>
      <w:r>
        <w:t xml:space="preserve">{x8:&lt;w:proofErr w:type="spellEnd"/&gt;&lt;/w:hyperlink&gt;}) ithway ansparencytray ithway uaresqay exttay appingwray.   </w:t>
      </w:r>
      <w:r>
        <w:rPr>
          <w:color w:val="595959" w:themeColor="text1" w:themeTint="A6"/>
          <w:lang w:val="la-Latn"/>
        </w:rPr>
        <w:t>{g9:&lt;w:r&gt;&lt;w:rPr&gt;&lt;w:color w:val="595959" w:themeColor="text1" w:themeTint="A6"/&gt;&lt;w:lang w:val="la-Latn"/&gt;&lt;/w:rPr&gt;&lt;w:t&gt;}oremlay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elitvay.{/g10:&lt;/w:t&gt;&lt;/w:r&gt;}</w:t>
      </w:r>
      <w:r>
        <w:rPr>
          <w:lang w:val="la-Latn"/>
        </w:rPr>
        <w:t xml:space="preserve">{g11:&lt;w:r&gt;&lt;w:rPr&gt;&lt;w:lang w:val="la-Latn"/&gt;&lt;/w:rPr&gt;&lt;w:t xml:space="preserve"&gt;} {/g12:&lt;/w:t&gt;&lt;/w:r&gt;}</w:t>
      </w:r>
    </w:p>
    <w:p/>
    <w:p>
      <w:r>
        <w:t xml:space="preserve">ollowingfay ishay ahay astedpay Excelhay ocumentday ithway ahay ewfay eadsheetspray eaturesfay includinghay ormulasfay andhay ahay artchay:</w:t>
      </w:r>
    </w:p>
    <w:p>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r>
        <w:t xml:space="preserve">{x0:&lt;w:r&gt;&lt;w:object w:dxaOrig="3915" w:dyaOrig="3243"&gt;&lt;v:shapetype id="_x0000_t75" coordsize="21600,21600" o:spt="75" o:preferrelative="t" path="m@4@5l@4@11@9@11@9@5xe" filled="f" stroked="f"&gt;&lt;v:stroke joinstyle="miter"/&gt;&lt;v:formulas&gt;&lt;v:f eqn="if lineDrawn pixelLineWidth 0"/&gt;&lt;v:f eqn="sum @0 1 0"/&gt;&lt;v:f eqn="sum 0 0 @1"/&gt;&lt;v:f eqn="prod @2 1 2"/&gt;&lt;v:f eqn="prod @3 21600 pixelWidth"/&gt;&lt;v:f eqn="prod @3 21600 pixelHeight"/&gt;&lt;v:f eqn="sum @0 0 1"/&gt;&lt;v:f eqn="prod @6 1 2"/&gt;&lt;v:f eqn="prod @7 21600 pixelWidth"/&gt;&lt;v:f eqn="sum @8 21600 0"/&gt;&lt;v:f eqn="prod @7 21600 pixelHeight"/&gt;&lt;v:f eqn="sum @10 21600 0"/&gt;&lt;/v:formulas&gt;&lt;v:path o:extrusionok="f" gradientshapeok="t" o:connecttype="rect"/&gt;&lt;o:lock v:ext="edit" aspectratio="t"/&gt;&lt;/v:shapetype&gt;&lt;v:shape id="_x0000_i1025" type="#_x0000_t75" style="width:195.3pt;height:233.4pt" o:ole=""&gt;&lt;v:imagedata r:id="rId14" o:title=""/&gt;&lt;/v:shape&gt;&lt;o:OLEObject Type="Embed" ProgID="Excel.Sheet.12" ShapeID="_x0000_i1025" DrawAspect="Content" ObjectID="_1266294917" r:id="rId15"/&gt;&lt;/w:object&gt;&lt;/w:r&gt;}</w:t>
      </w:r>
    </w:p>
    <w:p>
      <w:pPr>
        <w:rPr>
          <w:rFonts w:eastAsiaTheme="minorEastAsia"/>
        </w:rPr>
      </w:pPr>
      <w:r>
        <w:rPr>
          <w:rFonts w:eastAsiaTheme="minorEastAsia"/>
        </w:rPr>
        <w:t xml:space="preserve">{g0:&lt;w:r&gt;&lt;w:rPr&gt;&lt;w:rFonts w:eastAsiaTheme="minorEastAsia"/&gt;&lt;/w:rPr&gt;&lt;w:t xml:space="preserve"&gt;}erehay ishay ahay athmay equationhay—anhay integralhay: {/g1:&lt;/w:t&gt;&lt;/w:r&gt;}</w:t>
      </w:r>
      <m:oMath>
        <m:nary>
          <m:naryPr>
            <m:limLoc m:val="undOvr"/>
            <m:subHide m:val="on"/>
            <m:supHide m:val="on"/>
            <m:ctrlPr>
              <w:rPr>
                <w:rFonts w:ascii="Cambria Math" w:hAnsi="Cambria Math"/>
                <w:i/>
              </w:rPr>
            </m:ctrlPr>
          </m:naryPr>
          <m:sub/>
          <m:sup/>
          <m:e>
            <m:f>
              <m:fPr>
                <m:ctrlPr>
                  <w:rPr>
                    <w:rFonts w:ascii="Cambria Math" w:hAnsi="Cambria Math"/>
                    <w:i/>
                  </w:rPr>
                </m:ctrlPr>
              </m:fPr>
              <m:num>
                <w:r>
                  <w:t xml:space="preserve">{x2:&lt;m:oMath&gt;&lt;m:nary&gt;&lt;m:naryPr&gt;&lt;m:limLoc m:val="undOvr"/&gt;&lt;m:subHide m:val="on"/&gt;&lt;m:supHide m:val="on"/&gt;&lt;m:ctrlPr&gt;&lt;w:rPr&gt;&lt;w:rFonts w:ascii="Cambria Math" w:hAnsi="Cambria Math"/&gt;&lt;w:i/&gt;&lt;/w:rPr&gt;&lt;/m:ctrlPr&gt;&lt;/m:naryPr&gt;&lt;m:sub/&gt;&lt;m:sup/&gt;&lt;m:e&gt;&lt;m:f&gt;&lt;m:fPr&gt;&lt;m:ctrlPr&gt;&lt;w:rPr&gt;&lt;w:rFonts w:ascii="Cambria Math" w:hAnsi="Cambria Math"/&gt;&lt;w:i/&gt;&lt;/w:rPr&gt;&lt;/m:ctrlPr&gt;&lt;/m:fPr&gt;&lt;m:num&gt;}</w:t>
                </w:r>
                <m:r>
                  <w:rPr>
                    <w:rFonts w:ascii="Cambria Math" w:hAnsi="Cambria Math"/>
                  </w:rPr>
                  <m:t>{g3:&lt;m:r&gt;&lt;w:rPr&gt;&lt;w:rFonts w:ascii="Cambria Math" w:hAnsi="Cambria Math"/&gt;&lt;/w:rPr&gt;&lt;m:t&gt;}dxay{/g4:&lt;/m:t&gt;&lt;/m:r&gt;}</m:t>
                </m:r>
              </m:num>
              <m:den>
                <w:r>
                  <w:t xml:space="preserve">{x5:&lt;/m:num&gt;&lt;m:den&gt;}</w:t>
                </w:r>
                <m:r>
                  <w:rPr>
                    <w:rFonts w:ascii="Cambria Math" w:hAnsi="Cambria Math"/>
                  </w:rPr>
                  <m:t>{g6:&lt;m:r&gt;&lt;w:rPr&gt;&lt;w:rFonts w:ascii="Cambria Math" w:hAnsi="Cambria Math"/&gt;&lt;/w:rPr&gt;&lt;m:t&gt;}xay{/g7:&lt;/m:t&gt;&lt;/m:r&gt;}</m:t>
                </m:r>
              </m:den>
            </m:f>
            <w:r>
              <w:t xml:space="preserve">{x8:&lt;/m:den&gt;&lt;/m:f&gt;}</w:t>
            </w:r>
            <m:r>
              <w:rPr>
                <w:rFonts w:ascii="Cambria Math" w:hAnsi="Cambria Math"/>
              </w:rPr>
              <m:t>{g9:&lt;m:r&gt;&lt;w:rPr&gt;&lt;w:rFonts w:ascii="Cambria Math" w:hAnsi="Cambria Math"/&gt;&lt;/w:rPr&gt;&lt;m:t&gt;}={/g10:&lt;/m:t&gt;&lt;/m:r&gt;}</m:t>
            </m:r>
            <m:func>
              <m:funcPr>
                <m:ctrlPr>
                  <w:rPr>
                    <w:rFonts w:ascii="Cambria Math" w:hAnsi="Cambria Math"/>
                    <w:i/>
                  </w:rPr>
                </m:ctrlPr>
              </m:funcPr>
              <m:fName>
                <w:r>
                  <w:t xml:space="preserve">{x11:&lt;m:func&gt;&lt;m:funcPr&gt;&lt;m:ctrlPr&gt;&lt;w:rPr&gt;&lt;w:rFonts w:ascii="Cambria Math" w:hAnsi="Cambria Math"/&gt;&lt;w:i/&gt;&lt;/w:rPr&gt;&lt;/m:ctrlPr&gt;&lt;/m:funcPr&gt;&lt;m:fName&gt;}</w:t>
                </w:r>
                <m:r>
                  <m:rPr>
                    <m:sty m:val="p"/>
                  </m:rPr>
                  <w:rPr>
                    <w:rFonts w:ascii="Cambria Math" w:hAnsi="Cambria Math"/>
                  </w:rPr>
                  <m:t>{g12:&lt;m:r&gt;&lt;m:rPr&gt;&lt;m:sty m:val="p"/&gt;&lt;/m:rPr&gt;&lt;w:rPr&gt;&lt;w:rFonts w:ascii="Cambria Math" w:hAnsi="Cambria Math"/&gt;&lt;/w:rPr&gt;&lt;m:t&gt;}lnay{/g13:&lt;/m:t&gt;&lt;/m:r&gt;}</m:t>
                </m:r>
              </m:fName>
              <m:e>
                <m:d>
                  <m:dPr>
                    <m:begChr m:val="|"/>
                    <m:endChr m:val="|"/>
                    <m:ctrlPr>
                      <w:rPr>
                        <w:rFonts w:ascii="Cambria Math" w:hAnsi="Cambria Math"/>
                        <w:i/>
                      </w:rPr>
                    </m:ctrlPr>
                  </m:dPr>
                  <m:e>
                    <w:r>
                      <w:t xml:space="preserve">{x14:&lt;/m:fName&gt;&lt;m:e&gt;&lt;m:d&gt;&lt;m:dPr&gt;&lt;m:begChr m:val="|"/&gt;&lt;m:endChr m:val="|"/&gt;&lt;m:ctrlPr&gt;&lt;w:rPr&gt;&lt;w:rFonts w:ascii="Cambria Math" w:hAnsi="Cambria Math"/&gt;&lt;w:i/&gt;&lt;/w:rPr&gt;&lt;/m:ctrlPr&gt;&lt;/m:dPr&gt;&lt;m:e&gt;}</w:t>
                    </w:r>
                    <m:r>
                      <w:rPr>
                        <w:rFonts w:ascii="Cambria Math" w:hAnsi="Cambria Math"/>
                      </w:rPr>
                      <m:t>{g15:&lt;m:r&gt;&lt;w:rPr&gt;&lt;w:rFonts w:ascii="Cambria Math" w:hAnsi="Cambria Math"/&gt;&lt;/w:rPr&gt;&lt;m:t&gt;}xay{/g16:&lt;/m:t&gt;&lt;/m:r&gt;}</m:t>
                    </m:r>
                  </m:e>
                </m:d>
                <w:r>
                  <w:t xml:space="preserve">{x17:&lt;/m:e&gt;&lt;/m:d&gt;}</w:t>
                </w:r>
                <m:r>
                  <w:rPr>
                    <w:rFonts w:ascii="Cambria Math" w:hAnsi="Cambria Math"/>
                  </w:rPr>
                  <m:t>{g18:&lt;m:r&gt;&lt;w:rPr&gt;&lt;w:rFonts w:ascii="Cambria Math" w:hAnsi="Cambria Math"/&gt;&lt;/w:rPr&gt;&lt;m:t&gt;}+ cay{/g19:&lt;/m:t&gt;&lt;/m:r&gt;}</m:t>
                </m:r>
              </m:e>
            </m:func>
          </m:e>
        </m:nary>
      </m:oMath>
      <w:r>
        <w:t xml:space="preserve">{x20:&lt;/m:e&gt;&lt;/m:func&gt;&lt;/m:e&gt;&lt;/m:nary&gt;&lt;/m:oMath&gt;}</w:t>
      </w:r>
      <w:r>
        <w:rPr>
          <w:rFonts w:eastAsiaTheme="minorEastAsia"/>
        </w:rPr>
        <w:t xml:space="preserve">{g21:&lt;w:r&gt;&lt;w:rPr&gt;&lt;w:rFonts w:eastAsiaTheme="minorEastAsia"/&gt;&lt;/w:rPr&gt;&lt;w:t xml:space="preserve"&gt;} {/g22:&lt;/w:t&gt;&lt;/w:r&gt;}</w:t>
      </w:r>
    </w:p>
    <w:p>
      <w:r>
        <w:rPr>
          <w:rFonts w:eastAsiaTheme="minorEastAsia"/>
        </w:rPr>
        <w:t>{g0:&lt;w:r&gt;&lt;w:rPr&gt;&lt;w:rFonts w:eastAsiaTheme="minorEastAsia"/&gt;&lt;/w:rPr&gt;&lt;w:t&gt;}ethay assmay-energyhay equivalencehay equationhay:{/g1:&lt;/w:t&gt;&lt;/w:r&gt;}</w:t>
      </w:r>
      <m:oMath>
        <w:r>
          <w:t xml:space="preserve">{x2:&lt;m:oMath&gt;}</w:t>
        </w:r>
        <m:r>
          <w:rPr>
            <w:rFonts w:ascii="Cambria Math" w:eastAsiaTheme="minorEastAsia" w:hAnsi="Cambria Math"/>
          </w:rPr>
          <m:t>{g3:&lt;m:r&gt;&lt;w:rPr&gt;&lt;w:rFonts w:ascii="Cambria Math" w:eastAsiaTheme="minorEastAsia" w:hAnsi="Cambria Math"/&gt;&lt;/w:rPr&gt;&lt;m:t&gt;}Ehay=may{/g4:&lt;/m:t&gt;&lt;/m:r&gt;}</m:t>
        </m:r>
        <m:sSup>
          <m:sSupPr>
            <m:ctrlPr>
              <w:rPr>
                <w:rFonts w:ascii="Cambria Math" w:eastAsiaTheme="minorEastAsia" w:hAnsi="Cambria Math"/>
                <w:i/>
              </w:rPr>
            </m:ctrlPr>
          </m:sSupPr>
          <m:e>
            <w:r>
              <w:t xml:space="preserve">{x5:&lt;m:sSup&gt;&lt;m:sSupPr&gt;&lt;m:ctrlPr&gt;&lt;w:rPr&gt;&lt;w:rFonts w:ascii="Cambria Math" w:eastAsiaTheme="minorEastAsia" w:hAnsi="Cambria Math"/&gt;&lt;w:i/&gt;&lt;/w:rPr&gt;&lt;/m:ctrlPr&gt;&lt;/m:sSupPr&gt;&lt;m:e&gt;}</w:t>
            </w:r>
            <m:r>
              <w:rPr>
                <w:rFonts w:ascii="Cambria Math" w:eastAsiaTheme="minorEastAsia" w:hAnsi="Cambria Math"/>
              </w:rPr>
              <m:t>{g6:&lt;m:r&gt;&lt;w:rPr&gt;&lt;w:rFonts w:ascii="Cambria Math" w:eastAsiaTheme="minorEastAsia" w:hAnsi="Cambria Math"/&gt;&lt;/w:rPr&gt;&lt;m:t&gt;}cay{/g7:&lt;/m:t&gt;&lt;/m:r&gt;}</m:t>
            </m:r>
          </m:e>
          <m:sup>
            <w:r>
              <w:t xml:space="preserve">{x8:&lt;/m:e&gt;&lt;m:sup&gt;}</w:t>
            </w:r>
            <m:r>
              <w:rPr>
                <w:rFonts w:ascii="Cambria Math" w:eastAsiaTheme="minorEastAsia" w:hAnsi="Cambria Math"/>
              </w:rPr>
              <m:t>{g9:&lt;m:r&gt;&lt;w:rPr&gt;&lt;w:rFonts w:ascii="Cambria Math" w:eastAsiaTheme="minorEastAsia" w:hAnsi="Cambria Math"/&gt;&lt;/w:rPr&gt;&lt;m:t&gt;}2{/g10:&lt;/m:t&gt;&lt;/m:r&gt;}</m:t>
            </m:r>
          </m:sup>
        </m:sSup>
      </m:oMath>
      <w:r>
        <w:t xml:space="preserve">{x11:&lt;/m:sup&gt;&lt;/m:sSup&gt;&lt;/m:oMath&gt;}</w:t>
      </w:r>
    </w:p>
    <w:p>
      <w:r>
        <w:lastRenderedPageBreak/>
        <w:t>{g0:&lt;w:r&gt;&lt;w:lastRenderedPageBreak/&gt;&lt;w:t&gt;}ocumentday evisionsray{/g1:&lt;/w:t&gt;&lt;/w:r&gt;}</w:t>
      </w:r>
    </w:p>
    <w:p>
      <w:pPr>
        <w:pStyle w:val="ListParagraph"/>
        <w:numPr>
          <w:ilvl w:val="0"/>
          <w:numId w:val="3"/>
        </w:numPr>
      </w:pPr>
      <w:r>
        <w:t xml:space="preserve">2008 anjay 23: irstfay ersionvay</w:t>
      </w:r>
    </w:p>
    <w:p>
      <w:pPr>
        <w:pStyle w:val="ListParagraph"/>
        <w:numPr>
          <w:ilvl w:val="0"/>
          <w:numId w:val="3"/>
        </w:numPr>
      </w:pPr>
      <w:r>
        <w:t xml:space="preserve">2008 ebfay 06: vay1.1: ixedfay irstfay erlinkhypay; angedchay Excelhay omfray egularray astepay ashay abletay otay anhay embeddedhay eadsheetspray</w:t>
      </w:r>
    </w:p>
    <w:p>
      <w:pPr>
        <w:pStyle w:val="ListParagraph"/>
        <w:numPr>
          <w:ilvl w:val="0"/>
          <w:numId w:val="3"/>
        </w:numPr>
      </w:pPr>
      <w:r>
        <w:t xml:space="preserve">2008 armay 06: vay1.2: arkedmay omesay exttay ashay atinlay anguagelay; addedhay equationshay; inormay eanupsclay</w:t>
      </w:r>
    </w:p>
    <w:p>
      <w:r>
        <w:t xml:space="preserve">Ifhay inkinglay otay isthay eferenceray ocumentday, easeplay usehay ethay ollowingfay inklay otay itshay ebway agepay (insteadhay ofhay ahay irectday inklay):</w:t>
      </w:r>
    </w:p>
    <w:p>
      <w:hyperlink r:id="rId16" w:history="1">
        <w:r>
          <w:rPr>
            <w:rStyle w:val="Hyperlink"/>
          </w:rPr>
          <w:t>{g0:&lt;w:r&gt;&lt;w:rPr&gt;&lt;w:rStyle w:val="Hyperlink"/&gt;&lt;/w:rPr&gt;&lt;w:t&gt;}httpay://OpenOfficeOrgNinjahay.ooglepagesgay.omcay/OpenXMLhay_eferenceray_ocumentday{/g1:&lt;/w:t&gt;&lt;/w:r&gt;}</w:t>
        </w:r>
      </w:hyperlink>
      <w:r>
        <w:t xml:space="preserve">{x2:&lt;/w:hyperlink&gt;}</w:t>
      </w:r>
    </w:p>
    <w:sectPr>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pPr>
        <w:pStyle w:val="CommentText"/>
      </w:pPr>
      <w:r>
        <w:rPr>
          <w:rStyle w:val="CommentReference"/>
        </w:rPr>
        <w:annotationRef/>
      </w:r>
      <w:r>
        <w:t xml:space="preserve">{x0:&lt;w:r&gt;&lt;w:rPr&gt;&lt;w:rStyle w:val="CommentReference"/&gt;&lt;/w:rPr&gt;&lt;w:annotationRef/&gt;&lt;/w:r&gt;}</w:t>
      </w:r>
      <w:r w:rsidR="005566CC">
        <w:rPr>
          <w:rStyle w:val="CommentReference"/>
        </w:rPr>
        <w:t>{g1:&lt;w:r w:rsidR="005566CC"&gt;&lt;w:rPr&gt;&lt;w:rStyle w:val="CommentReference"/&gt;&lt;/w:rPr&gt;&lt;w:t&gt;}isthay ishay ahay ommentcay{/g2:&lt;/w:t&gt;&lt;/w:r&gt;}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r>
        <w:t xml:space="preserve">{x0:&lt;w:r&gt;&lt;w:separator/&gt;&lt;/w:r&gt;}</w:t>
      </w:r>
    </w:p>
  </w:endnote>
  <w:endnote w:type="continuationSeparator" w:id="1">
    <w:p w:rsidR="002D75F4" w:rsidRDefault="002D75F4" w:rsidP="00BC32AA">
      <w:pPr>
        <w:spacing w:after="0" w:line="240" w:lineRule="auto"/>
      </w:pPr>
      <w:r>
        <w:continuationSeparator/>
      </w:r>
      <w:r>
        <w:t xml:space="preserve">{x0:&lt;w:r&gt;&lt;w:continuationSeparator/&gt;&lt;/w:r&gt;}</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{g0:&lt;w:r&gt;&lt;w:t xml:space="preserve"&gt;}ooterfay.  agepay umbernay: {/g1:&lt;/w:t&gt;&lt;/w:r&gt;}</w:t>
    </w:r>
    <w:fldSimple w:instr=" PAGE   \* MERGEFORMAT ">
      <w:r>
        <w:t xml:space="preserve">{x2:&lt;w:fldSimple w:instr=" PAGE   \* MERGEFORMAT "&gt;}</w:t>
      </w:r>
      <w:r w:rsidR="005566CC">
        <w:rPr>
          <w:noProof/>
        </w:rPr>
        <w:t>{g3:&lt;w:r w:rsidR="005566CC"&gt;&lt;w:rPr&gt;&lt;w:noProof/&gt;&lt;/w:rPr&gt;&lt;w:t&gt;}1{/g4:&lt;/w:t&gt;&lt;/w:r&gt;}</w:t>
      </w:r>
    </w:fldSimple>
    <w:r>
      <w:t xml:space="preserve">{x5:&lt;/w:fldSimple&gt;}</w:t>
    </w:r>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{g0:&lt;w:r&gt;&lt;w:t xml:space="preserve"&gt;}ooterfay.  agepay umbernay: {/g1:&lt;/w:t&gt;&lt;/w:r&gt;}</w:t>
    </w:r>
    <w:fldSimple w:instr=" PAGE   \* MERGEFORMAT ">
      <w:r>
        <w:t xml:space="preserve">{x2:&lt;w:fldSimple w:instr=" PAGE   \* MERGEFORMAT "&gt;}</w:t>
      </w:r>
      <w:r w:rsidR="005A0CEE">
        <w:rPr>
          <w:noProof/>
        </w:rPr>
        <w:t>{g3:&lt;w:r w:rsidR="005A0CEE"&gt;&lt;w:rPr&gt;&lt;w:noProof/&gt;&lt;/w:rPr&gt;&lt;w:t&gt;}3{/g4:&lt;/w:t&gt;&lt;/w:r&gt;}</w:t>
      </w:r>
    </w:fldSimple>
    <w:r>
      <w:t xml:space="preserve">{x5:&lt;/w:fldSimple&gt;}</w:t>
    </w:r>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r>
        <w:t xml:space="preserve">{x0:&lt;w:r&gt;&lt;w:separator/&gt;&lt;/w:r&gt;}</w:t>
      </w:r>
    </w:p>
  </w:footnote>
  <w:footnote w:type="continuationSeparator" w:id="1">
    <w:p w:rsidR="002D75F4" w:rsidRDefault="002D75F4" w:rsidP="00BC32AA">
      <w:pPr>
        <w:spacing w:after="0" w:line="240" w:lineRule="auto"/>
      </w:pPr>
      <w:r>
        <w:continuationSeparator/>
      </w:r>
      <w:r>
        <w:t xml:space="preserve">{x0:&lt;w:r&gt;&lt;w:continuationSeparator/&gt;&lt;/w:r&gt;}</w:t>
      </w:r>
    </w:p>
  </w:footnote>
  <w:footnote w:id="2">
    <w:p w:rsidR="00AF362D" w:rsidRDefault="00AF362D">
      <w:pPr>
        <w:pStyle w:val="FootnoteText"/>
      </w:pPr>
      <w:r>
        <w:rPr>
          <w:rStyle w:val="FootnoteReference"/>
        </w:rPr>
        <w:footnoteRef/>
      </w:r>
      <w:r>
        <w:t xml:space="preserve">{x0:&lt;w:r&gt;&lt;w:rPr&gt;&lt;w:rStyle w:val="FootnoteReference"/&gt;&lt;/w:rPr&gt;&lt;w:footnoteRef/&gt;&lt;/w:r&gt;}</w:t>
      </w:r>
      <w:r>
        <w:t xml:space="preserve">{g1:&lt;w:r&gt;&lt;w:t xml:space="preserve"&gt;} isthay ishay ethay ootnotefay.{/g2:&lt;/w:t&gt;&lt;/w:r&gt;}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{g0:&lt;w:r&gt;&lt;w:t&gt;}eaderhay eftlay alignhay{/g1:&lt;/w:t&gt;&lt;/w:r&gt;}</w:t>
    </w:r>
    <w:r>
      <w:ptab w:relativeTo="margin" w:alignment="center" w:leader="none"/>
    </w:r>
    <w:r>
      <w:t xml:space="preserve">{x2:&lt;w:r&gt;&lt;w:ptab w:relativeTo="margin" w:alignment="center" w:leader="none"/&gt;&lt;/w:r&gt;}</w:t>
    </w:r>
    <w:r>
      <w:t>{g3:&lt;w:r&gt;&lt;w:t&gt;}eaderhay entercay{/g4:&lt;/w:t&gt;&lt;/w:r&gt;}</w:t>
    </w:r>
    <w:r>
      <w:ptab w:relativeTo="margin" w:alignment="right" w:leader="none"/>
    </w:r>
    <w:r>
      <w:t xml:space="preserve">{x5:&lt;w:r&gt;&lt;w:ptab w:relativeTo="margin" w:alignment="right" w:leader="none"/&gt;&lt;/w:r&gt;}</w:t>
    </w:r>
    <w:r>
      <w:t>{g6:&lt;w:r&gt;&lt;w:t&gt;}eaderhay ightray{/g7:&lt;/w:t&gt;&lt;/w:r&gt;}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{g0:&lt;w:r&gt;&lt;w:t&gt;}eaderhay eftlay alignhay{/g1:&lt;/w:t&gt;&lt;/w:r&gt;}</w:t>
    </w:r>
    <w:r>
      <w:ptab w:relativeTo="margin" w:alignment="center" w:leader="none"/>
    </w:r>
    <w:r>
      <w:t xml:space="preserve">{x2:&lt;w:r&gt;&lt;w:ptab w:relativeTo="margin" w:alignment="center" w:leader="none"/&gt;&lt;/w:r&gt;}</w:t>
    </w:r>
    <w:r>
      <w:t>{g3:&lt;w:r&gt;&lt;w:t&gt;}eaderhay entercay{/g4:&lt;/w:t&gt;&lt;/w:r&gt;}</w:t>
    </w:r>
    <w:r>
      <w:ptab w:relativeTo="margin" w:alignment="right" w:leader="none"/>
    </w:r>
    <w:r>
      <w:t xml:space="preserve">{x5:&lt;w:r&gt;&lt;w:ptab w:relativeTo="margin" w:alignment="right" w:leader="none"/&gt;&lt;/w:r&gt;}</w:t>
    </w:r>
    <w:r>
      <w:t>{g6:&lt;w:r&gt;&lt;w:t&gt;}eaderhay ightray{/g7:&lt;/w:t&gt;&lt;/w:r&gt;}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amenay</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