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[Thìs ìs å rèfèrèñçè ðõçümèñt (ØØõÑìñjå v1.2) prõðüçèð ìñ Mìçrõsõft Øffìçè 2007.  Thìs ðõçümèñt tèsts å vårìètÿ õf båsìç fèåtürès fõr çõmpårìñg prõgråms whìçh çõñvèrt õr õthèrwìsè ìñtèrprèt ØpèñXML.]</w:t>
      </w:r>
    </w:p>
    <w:p>
      <w:r>
        <w:t xml:space="preserve">[Thèsè fõñts åñð fõñt åttrìbütès: </w:t>
      </w:r>
      <w:r>
        <w:rPr>
          <w:b/>
        </w:rPr>
        <w:t>bõlð</w:t>
      </w:r>
      <w:r>
        <w:t xml:space="preserve">, </w:t>
      </w:r>
      <w:r>
        <w:rPr>
          <w:i/>
        </w:rPr>
        <w:t>ìtålìçs</w:t>
      </w:r>
      <w:r>
        <w:t xml:space="preserve">, </w:t>
      </w:r>
      <w:r>
        <w:rPr>
          <w:u w:val="single"/>
        </w:rPr>
        <w:t>üñðèrlìñè</w:t>
      </w:r>
      <w:r>
        <w:t xml:space="preserve">, </w:t>
      </w:r>
      <w:r>
        <w:rPr>
          <w:strike/>
        </w:rPr>
        <w:t>strìkèthrõügh</w:t>
      </w:r>
      <w:r>
        <w:t xml:space="preserve">, </w:t>
      </w:r>
      <w:r>
        <w:rPr>
          <w:vertAlign w:val="superscript"/>
        </w:rPr>
        <w:t>süpèrsçrìpt</w:t>
      </w:r>
      <w:r>
        <w:t xml:space="preserve">, </w:t>
      </w:r>
      <w:r>
        <w:rPr>
          <w:vertAlign w:val="subscript"/>
        </w:rPr>
        <w:t>sübsçrìpt</w:t>
      </w:r>
      <w:r>
        <w:t xml:space="preserve">, </w:t>
      </w:r>
      <w:r>
        <w:rPr>
          <w:smallCaps/>
        </w:rPr>
        <w:t>småll çåps</w:t>
      </w:r>
      <w:r>
        <w:t xml:space="preserve">,</w:t>
      </w:r>
      <w:r>
        <w:rPr>
          <w:caps/>
        </w:rPr>
        <w:t xml:space="preserve"> åll çåps</w:t>
      </w:r>
      <w:r>
        <w:t xml:space="preserve">, </w:t>
      </w:r>
      <w:r>
        <w:rPr>
          <w:rFonts w:ascii="Times New Roman" w:hAnsi="Times New Roman" w:cs="Times New Roman"/>
        </w:rPr>
        <w:t>Tìmès Ñèw Rõmåñ</w:t>
      </w:r>
      <w:r>
        <w:t xml:space="preserve">, </w:t>
      </w:r>
      <w:r>
        <w:rPr>
          <w:rFonts w:ascii="Arial" w:hAnsi="Arial" w:cs="Arial"/>
        </w:rPr>
        <w:t xml:space="preserve">Ârìål, </w:t>
      </w:r>
      <w:r>
        <w:rPr>
          <w:rFonts w:ascii="Arial" w:hAnsi="Arial" w:cs="Arial"/>
          <w:sz w:val="16"/>
          <w:szCs w:val="16"/>
        </w:rPr>
        <w:t>Ârìål 8 pt</w:t>
      </w:r>
      <w:r>
        <w:t xml:space="preserve">, </w:t>
      </w:r>
      <w:r>
        <w:rPr>
          <w:color w:val="C00000"/>
        </w:rPr>
        <w:t xml:space="preserve">rèð fõrègrõüñð</w:t>
      </w:r>
      <w:r>
        <w:t xml:space="preserve">,</w:t>
      </w:r>
      <w:r>
        <w:rPr>
          <w:color w:val="002060"/>
        </w:rPr>
        <w:t xml:space="preserve"> </w:t>
      </w:r>
      <w:r>
        <w:rPr>
          <w:color w:val="0070C0"/>
        </w:rPr>
        <w:t>blüè</w:t>
      </w:r>
      <w:r>
        <w:t xml:space="preserve">,</w:t>
      </w:r>
      <w:r>
        <w:rPr>
          <w:color w:val="00B050"/>
        </w:rPr>
        <w:t xml:space="preserve"> grèèñ, </w:t>
      </w:r>
      <w:r>
        <w:rPr>
          <w:highlight w:val="yellow"/>
        </w:rPr>
        <w:t>ÿèllõw hìghlìght</w:t>
      </w:r>
      <w:r>
        <w:t xml:space="preserve">.  Hèrè årè åñ èxtèrñål </w:t>
      </w:r>
      <w:hyperlink r:id="rId8" w:history="1">
        <w:r>
          <w:rPr>
            <w:rStyle w:val="Hyperlink"/>
          </w:rPr>
          <w:t>hÿpèrlìñk</w:t>
        </w:r>
      </w:hyperlink>
      <w:r>
        <w:t xml:space="preserve">, å </w:t>
      </w:r>
      <w:hyperlink w:anchor="ordered_list" w:history="1">
        <w:r>
          <w:rPr>
            <w:rStyle w:val="Hyperlink"/>
          </w:rPr>
          <w:t xml:space="preserve">bõõkmårk jümp tõ thè õrðèrèð lìst</w:t>
        </w:r>
      </w:hyperlink>
      <w:r>
        <w:t xml:space="preserve">, åñð å fõõtñõtè</w:t>
      </w:r>
      <w:r>
        <w:rPr>
          <w:rStyle w:val="FootnoteReference"/>
        </w:rPr>
        <w:footnoteReference w:id="1"/>
      </w:r>
      <w:r>
        <w:t xml:space="preserve">.]</w:t>
      </w:r>
    </w:p>
    <w:p>
      <w:r>
        <w:t xml:space="preserve">[Whèñ èðìtìñg, ìt ìs hèlpfül tõ tråçk </w:t>
      </w:r>
      <w:del w:id="0" w:author="name" w:date="2008-01-21T12:29:00Z">
        <w:r>
          <w:delText xml:space="preserve">edits  </w:delText>
        </w:r>
      </w:del>
      <w:ins w:id="1" w:author="name" w:date="2008-01-21T12:29:00Z">
        <w:r>
          <w:t xml:space="preserve">çhåñgès </w:t>
        </w:r>
      </w:ins>
      <w:r>
        <w:t xml:space="preserve">õr åðð </w:t>
      </w:r>
      <w:commentRangeStart w:id="2"/>
      <w:r>
        <w:t xml:space="preserve">çõmmèñts</w:t>
      </w:r>
      <w:commentRangeEnd w:id="2"/>
      <w:r>
        <w:rPr>
          <w:rStyle w:val="CommentReference"/>
        </w:rPr>
        <w:commentReference w:id="2"/>
      </w:r>
      <w:r>
        <w:t xml:space="preserve">.]</w:t>
      </w:r>
    </w:p>
    <w:p>
      <w:r>
        <w:t xml:space="preserve">[</w:t>
      </w:r>
      <w:pPr>
        <w:ind w:left="1440" w:right="1440"/>
        <w:rPr>
          <w:color w:val="7F7F7F" w:themeColor="text1" w:themeTint="80"/>
          <w:lang w:val="la-Latn"/>
        </w:rPr>
      </w:pPr>
      <w:r>
        <w:t xml:space="preserve">Thìs pårågråph ìs ìñðèñtèð lèft 1 ìñçh åñð rìght 1 ìñçh.  </w:t>
      </w:r>
      <w:r>
        <w:rPr>
          <w:color w:val="7F7F7F" w:themeColor="text1" w:themeTint="80"/>
          <w:lang w:val="la-Latn"/>
        </w:rPr>
        <w:t>Lõrèm ìpsüm ðõlõr sìt åmèt, çõñsèçtètüèr åðìpìsçìñg èlìt. Måürìs pèllèñtèsqüè ñüllå ñèç èst.</w:t>
      </w:r>
      <w:r>
        <w:t xml:space="preserve">]</w:t>
      </w:r>
    </w:p>
    <w:p>
      <w:pPr>
        <w:jc w:val="center"/>
      </w:pPr>
      <w:r>
        <w:t xml:space="preserve">[Thìs pårågråph ìs çèñtèrèð]</w:t>
      </w:r>
    </w:p>
    <w:p>
      <w:pPr>
        <w:jc w:val="right"/>
      </w:pPr>
      <w:r>
        <w:t xml:space="preserve">[Thìs pårågråph ìs rìght ålìgñèð.]</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[Thìs pårågråph hås å blüè õütlìñè.]</w:t>
      </w:r>
    </w:p>
    <w:p>
      <w:bookmarkStart w:id="3" w:name="ordered_list"/>
      <w:bookmarkEnd w:id="3"/>
      <w:r>
        <w:t xml:space="preserve">[Thìs ìs åñ õrðèrèð lìst:]</w:t>
      </w:r>
    </w:p>
    <w:p>
      <w:pPr>
        <w:pStyle w:val="ListParagraph"/>
        <w:numPr>
          <w:ilvl w:val="0"/>
          <w:numId w:val="1"/>
        </w:numPr>
      </w:pPr>
      <w:r>
        <w:t>[Øñè]</w:t>
      </w:r>
    </w:p>
    <w:p>
      <w:pPr>
        <w:pStyle w:val="ListParagraph"/>
        <w:numPr>
          <w:ilvl w:val="0"/>
          <w:numId w:val="1"/>
        </w:numPr>
      </w:pPr>
      <w:r>
        <w:t>[Twõ]</w:t>
      </w:r>
    </w:p>
    <w:p>
      <w:pPr>
        <w:pStyle w:val="ListParagraph"/>
        <w:numPr>
          <w:ilvl w:val="0"/>
          <w:numId w:val="1"/>
        </w:numPr>
      </w:pPr>
      <w:r>
        <w:t>[Thrèè]</w:t>
      </w:r>
    </w:p>
    <w:p>
      <w:r>
        <w:t xml:space="preserve">[Thìs ìs åñ üñõrðèrèð lìst:]</w:t>
      </w:r>
    </w:p>
    <w:p>
      <w:pPr>
        <w:pStyle w:val="ListParagraph"/>
        <w:numPr>
          <w:ilvl w:val="0"/>
          <w:numId w:val="2"/>
        </w:numPr>
      </w:pPr>
      <w:r>
        <w:t>[Âpplè]</w:t>
      </w:r>
    </w:p>
    <w:p>
      <w:pPr>
        <w:pStyle w:val="ListParagraph"/>
        <w:numPr>
          <w:ilvl w:val="1"/>
          <w:numId w:val="2"/>
        </w:numPr>
      </w:pPr>
      <w:r>
        <w:t>[Måçìñtõsh]</w:t>
      </w:r>
    </w:p>
    <w:p>
      <w:pPr>
        <w:pStyle w:val="ListParagraph"/>
        <w:numPr>
          <w:ilvl w:val="1"/>
          <w:numId w:val="2"/>
        </w:numPr>
      </w:pPr>
      <w:r>
        <w:t>[Jõñågõlð]</w:t>
      </w:r>
    </w:p>
    <w:p>
      <w:pPr>
        <w:pStyle w:val="ListParagraph"/>
        <w:numPr>
          <w:ilvl w:val="0"/>
          <w:numId w:val="2"/>
        </w:numPr>
      </w:pPr>
      <w:r>
        <w:t>[Båñåñå]</w:t>
      </w:r>
    </w:p>
    <w:p>
      <w:pPr>
        <w:pStyle w:val="ListParagraph"/>
        <w:numPr>
          <w:ilvl w:val="0"/>
          <w:numId w:val="2"/>
        </w:numPr>
      </w:pPr>
      <w:r>
        <w:t>[Øråñgè]</w:t>
      </w:r>
    </w:p>
    <w:p>
      <w:r>
        <w:t xml:space="preserve">[Â tåblè fõllõws:]</w:t>
      </w:r>
    </w:p>
    <w:tbl>
      <w:tblPr>
        <w:tblStyle w:val="TableGrid"/>
        <w:tblW w:w="0" w:type="auto"/>
        <w:tblLook w:val="04A0"/>
      </w:tblPr>
      <w:tblGrid>
        <w:gridCol w:w="4788"/>
        <w:gridCol w:w="4788"/>
      </w:tblGrid>
      <w:tr w:rsidR="001019D4" w:rsidTr="001019D4">
        <w:tc>
          <w:tcPr>
            <w:tcW w:w="4788" w:type="dxa"/>
          </w:tcPr>
          <w:p>
            <w:r>
              <w:t xml:space="preserve">[Çõlümñ 1 rõw 1]</w:t>
            </w:r>
          </w:p>
        </w:tc>
        <w:tc>
          <w:tcPr>
            <w:tcW w:w="4788" w:type="dxa"/>
          </w:tcPr>
          <w:p>
            <w:r>
              <w:t>[Ç2R1]</w:t>
            </w:r>
          </w:p>
        </w:tc>
      </w:tr>
      <w:tr w:rsidR="001019D4" w:rsidTr="001019D4">
        <w:tc>
          <w:tcPr>
            <w:tcW w:w="4788" w:type="dxa"/>
          </w:tcPr>
          <w:p>
            <w:r>
              <w:t>[Ç1R2]</w:t>
            </w:r>
          </w:p>
        </w:tc>
        <w:tc>
          <w:tcPr>
            <w:tcW w:w="4788" w:type="dxa"/>
          </w:tcPr>
          <w:p>
            <w:r>
              <w:t>[Ç2R2]</w:t>
            </w:r>
          </w:p>
        </w:tc>
      </w:tr>
    </w:tbl>
    <w:p>
      <w:r>
        <w:t xml:space="preserve">[Fõllõwìñg ìs å måñüål pågè brèåk:]</w:t>
      </w:r>
    </w:p>
    <w:p>
      <w:r>
        <w:t xml:space="preserve">[</w:t>
      </w:r>
      <w:r>
        <w:br w:type="page"/>
      </w:r>
      <w:r>
        <w:t xml:space="preserve">]</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r>
        <w:t>[]</w:t>
      </w:r>
    </w:p>
    <w:p>
      <w:pPr>
        <w:sectPr w:rsidR="0042144F" w:rsidSect="00BC32AA">
          <w:type w:val="continuous"/>
          <w:pgSz w:w="12240" w:h="15840"/>
          <w:pgMar w:top="1440" w:right="1440" w:bottom="1440" w:left="1440" w:header="720" w:footer="720" w:gutter="0"/>
          <w:cols w:num="2" w:space="720"/>
          <w:docGrid w:linePitch="360"/>
        </w:sectPr>
      </w:pPr>
      <w:r>
        <w:t xml:space="preserve">[</w:t>
      </w:r>
      <w:r>
        <w:lastRenderedPageBreak/>
        <w:t>Thìs tèxt ìs ìñ twõ çõlümñs</w:t>
      </w:r>
      <w:r>
        <w:rPr>
          <w:lang w:val="la-Latn"/>
        </w:rPr>
        <w:t xml:space="preserve">.  </w:t>
      </w:r>
      <w:r>
        <w:rPr>
          <w:color w:val="595959" w:themeColor="text1" w:themeTint="A6"/>
          <w:lang w:val="la-Latn"/>
        </w:rPr>
        <w:t xml:space="preserve">Lõrèm ìpsüm ðõlõr sìt åmèt, çõñsèçtètüèr åðìpìsçìñg èlìt. Sèð åççümsåñ pülvìñår mågñå. Ðüìs åðìpìsçìñg türpìs sèð åñtè. Çüråbìtür plåçèråt èlìt åt õðìõ. Sèð vülpütåtè, låçüs vèstìbülüm põsüèrè ìñtèrðüm, ñìsì lèõ sèmpèr låçüs, qüìs õrñårè ñìsl </w:t>
      </w:r>
      <w:r>
        <w:rPr>
          <w:color w:val="595959" w:themeColor="text1" w:themeTint="A6"/>
          <w:lang w:val="la-Latn"/>
        </w:rPr>
        <w:lastRenderedPageBreak/>
        <w:t>såpìèñ üt vèlìt. Ïñ håç håbìtåssè plåtèå ðìçtümst. Çüråbìtür sèmpèr åügüè vèl årçü. Vèstìbülüm üllåmçõrpèr, türpìs sèð èlèìfèñð fåçìlìsìs, lìbèrõ mètüs tìñçìðüñt qüåm, ñèç ðìgñìssìm jüstõ èråt å lìgülå. Çrås sìt åmèt fèlìs èü ñìsl ültrìçìès ìmpèrðìèt.</w:t>
      </w:r>
      <w:r>
        <w:rPr>
          <w:color w:val="595959" w:themeColor="text1" w:themeTint="A6"/>
        </w:rPr>
        <w:t xml:space="preserve"> </w:t>
      </w:r>
      <w:r>
        <w:t xml:space="preserve">]</w:t>
      </w:r>
    </w:p>
    <w:p/>
    <w:p/>
    <w:p>
      <w:r>
        <w:t xml:space="preserve">[</w:t>
      </w:r>
      <w:pPr>
        <w:rPr>
          <w:lang w:val="la-Latn"/>
        </w:rPr>
      </w:pPr>
      <w:r>
        <w:rPr>
          <w:noProof/>
          <w:lang w:eastAsia="zh-CN"/>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ìçtürè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åtüè_bÿ_ñìçü.pñg]"/>
                    <pic:cNvPicPr/>
                  </pic:nvPicPr>
                  <pic:blipFill>
                    <a:blip r:embed="rId12"/>
                    <a:stretch>
                      <a:fillRect/>
                    </a:stretch>
                  </pic:blipFill>
                  <pic:spPr>
                    <a:xfrm>
                      <a:off x="0" y="0"/>
                      <a:ext cx="1304925" cy="1304925"/>
                    </a:xfrm>
                    <a:prstGeom prst="rect">
                      <a:avLst/>
                    </a:prstGeom>
                  </pic:spPr>
                </pic:pic>
              </a:graphicData>
            </a:graphic>
          </wp:anchor>
        </w:drawing>
      </w:r>
      <w:r>
        <w:t xml:space="preserve">Tõ thè rìght ìs å PÑG (</w:t>
      </w:r>
      <w:hyperlink r:id="rId13" w:history="1">
        <w:r>
          <w:rPr>
            <w:rStyle w:val="Hyperlink"/>
          </w:rPr>
          <w:t>bÿ Ñìçü</w:t>
        </w:r>
      </w:hyperlink>
      <w:r>
        <w:t xml:space="preserve">) wìth tråñspårèñçÿ wìth sqüårè tèxt wråppìñg.   </w:t>
      </w:r>
      <w:r>
        <w:rPr>
          <w:color w:val="595959" w:themeColor="text1" w:themeTint="A6"/>
          <w:lang w:val="la-Latn"/>
        </w:rPr>
        <w:t>Lõrèm ìpsüm ðõlõr sìt åmèt, çõñsèçtètüèr åðìpìsçìñg èlìt. Sèð åççümsåñ pülvìñår mågñå. Ðüìs åðìpìsçìñg türpìs sèð åñtè. Çüråbìtür plåçèråt èlìt åt õðìõ. Sèð vülpütåtè, låçüs vèstìbülüm põsüèrè ìñtèrðüm, ñìsì lèõ sèmpèr låçüs, qüìs õrñårè ñìsl såpìèñ üt vèlìt. Ïñ håç håbìtåssè plåtèå ðìçtümst. Çüråbìtür sèmpèr åügüè vèl årçü. Vèstìbülüm üllåmçõrpèr, türpìs sèð èlèìfèñð fåçìlìsìs, lìbèrõ mètüs tìñçìðüñt qüåm, ñèç ðìgñìssìm jüstõ èråt å lìgülå. Çrås sìt åmèt fèlìs èü ñìsl ültrìçìès ìmpèrðìèt. Ðõñèç tõrtõr. Lõrèm ìpsüm ðõlõr sìt åmèt, çõñsèçtètüèr åðìpìsçìñg èlìt. Pèllèñtèsqüè rütrüm çõmmõðõ fèlìs. Füsçè sèð mètüs ìð ìpsüm sèmpèr çõñsèqüåt. Mõrbì mètüs. Sèð èrõs lõrèm, gråvìðå åt, vülpütåtè å, låçìñìå vèl, vèlìt.</w:t>
      </w:r>
      <w:r>
        <w:rPr>
          <w:lang w:val="la-Latn"/>
        </w:rPr>
        <w:t xml:space="preserve"> </w:t>
      </w:r>
      <w:r>
        <w:t xml:space="preserve">]</w:t>
      </w:r>
    </w:p>
    <w:p/>
    <w:p/>
    <w:p>
      <w:r>
        <w:t xml:space="preserve">[Fõllõwìñg ìs å påstèð Éxçèl ðõçümèñt wìth å fèw sprèåðshèèt fèåtürès ìñçlüðìñg fõrmülås åñð å çhårt:]</w:t>
      </w:r>
    </w:p>
    <w:p>
      <w:r>
        <w:t xml:space="preserve">[</w:t>
      </w:r>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45pt;height:233.35pt" o:ole="">
            <v:imagedata r:id="rId14" o:title=""/>
          </v:shape>
          <o:OLEObject Type="Embed" ProgID="Excel.Sheet.12" ShapeID="_x0000_i1025" DrawAspect="Content" ObjectID="_1307816316" r:id="rId15"/>
        </w:object>
      </w:r>
      <w:r>
        <w:t xml:space="preserve">]</w:t>
      </w:r>
    </w:p>
    <w:p>
      <w:pPr>
        <w:rPr>
          <w:rFonts w:eastAsiaTheme="minorEastAsia"/>
        </w:rPr>
      </w:pPr>
      <w:r>
        <w:t xml:space="preserve">[</w:t>
      </w:r>
      <w:r>
        <w:rPr>
          <w:rFonts w:eastAsiaTheme="minorEastAsia"/>
        </w:rPr>
        <w:t xml:space="preserve">Hèrè ìs å måth èqüåtìõñ—åñ ìñtègrål: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ðx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lñ</m:t>
                </m:r>
              </m:fName>
              <m:e>
                <m:d>
                  <m:dPr>
                    <m:begChr m:val="|"/>
                    <m:endChr m:val="|"/>
                    <m:ctrlPr>
                      <w:rPr>
                        <w:rFonts w:ascii="Cambria Math" w:hAnsi="Cambria Math"/>
                        <w:i/>
                      </w:rPr>
                    </m:ctrlPr>
                  </m:dPr>
                  <m:e>
                    <m:r>
                      <w:rPr>
                        <w:rFonts w:ascii="Cambria Math" w:hAnsi="Cambria Math"/>
                      </w:rPr>
                      <m:t>x</m:t>
                    </m:r>
                  </m:e>
                </m:d>
                <m:r>
                  <w:rPr>
                    <w:rFonts w:ascii="Cambria Math" w:hAnsi="Cambria Math"/>
                  </w:rPr>
                  <m:t>+ Ç</m:t>
                </m:r>
              </m:e>
            </m:func>
          </m:e>
        </m:nary>
      </m:oMath>
      <w:r>
        <w:rPr>
          <w:rFonts w:eastAsiaTheme="minorEastAsia"/>
        </w:rPr>
        <w:t xml:space="preserve"> </w:t>
      </w:r>
      <w:r>
        <w:t xml:space="preserve">]</w:t>
      </w:r>
    </w:p>
    <w:p>
      <w:r>
        <w:t xml:space="preserve">[</w:t>
      </w:r>
      <w:r>
        <w:rPr>
          <w:rFonts w:eastAsiaTheme="minorEastAsia"/>
        </w:rPr>
        <w:t>Thè måss-èñèrgÿ èqüìvålèñçè èqüåtìõñ:</w:t>
      </w:r>
      <m:oMath>
        <m:r>
          <w:rPr>
            <w:rFonts w:ascii="Cambria Math" w:eastAsiaTheme="minorEastAsia" w:hAnsi="Cambria Math"/>
          </w:rPr>
          <m:t>É=m</m:t>
        </m:r>
        <m:sSup>
          <m:sSupPr>
            <m:ctrlPr>
              <w:rPr>
                <w:rFonts w:ascii="Cambria Math" w:eastAsiaTheme="minorEastAsia" w:hAnsi="Cambria Math"/>
                <w:i/>
              </w:rPr>
            </m:ctrlPr>
          </m:sSupPr>
          <m:e>
            <m:r>
              <w:rPr>
                <w:rFonts w:ascii="Cambria Math" w:eastAsiaTheme="minorEastAsia" w:hAnsi="Cambria Math"/>
              </w:rPr>
              <m:t>ç</m:t>
            </m:r>
          </m:e>
          <m:sup>
            <m:r>
              <w:rPr>
                <w:rFonts w:ascii="Cambria Math" w:eastAsiaTheme="minorEastAsia" w:hAnsi="Cambria Math"/>
              </w:rPr>
              <m:t>2</m:t>
            </m:r>
          </m:sup>
        </m:sSup>
      </m:oMath>
      <w:r>
        <w:t xml:space="preserve">]</w:t>
      </w:r>
    </w:p>
    <w:p>
      <w:r>
        <w:t xml:space="preserve">[</w:t>
      </w:r>
      <w:r>
        <w:lastRenderedPageBreak/>
        <w:t>Ðõçümèñt rèvìsìõñs</w:t>
      </w:r>
      <w:r>
        <w:t xml:space="preserve">]</w:t>
      </w:r>
    </w:p>
    <w:p>
      <w:pPr>
        <w:pStyle w:val="ListParagraph"/>
        <w:numPr>
          <w:ilvl w:val="0"/>
          <w:numId w:val="3"/>
        </w:numPr>
      </w:pPr>
      <w:r>
        <w:t xml:space="preserve">[2008 Jåñ 23: fìrst vèrsìõñ]</w:t>
      </w:r>
    </w:p>
    <w:p>
      <w:pPr>
        <w:pStyle w:val="ListParagraph"/>
        <w:numPr>
          <w:ilvl w:val="0"/>
          <w:numId w:val="3"/>
        </w:numPr>
      </w:pPr>
      <w:r>
        <w:t xml:space="preserve">[2008 Fèb 06: v1.1: fìxèð fìrst hÿpèrlìñk; çhåñgèð Éxçèl frõm règülår påstè ås tåblè tõ åñ èmbèððèð sprèåðshèèt]</w:t>
      </w:r>
    </w:p>
    <w:p>
      <w:pPr>
        <w:pStyle w:val="ListParagraph"/>
        <w:numPr>
          <w:ilvl w:val="0"/>
          <w:numId w:val="3"/>
        </w:numPr>
      </w:pPr>
      <w:r>
        <w:t xml:space="preserve">[2008 Mår 06: v1.2: mårkèð sõmè tèxt ås Låtìñ låñgüågè; åððèð èqüåtìõñs; mìñõr çlèåñüps]</w:t>
      </w:r>
    </w:p>
    <w:p>
      <w:r>
        <w:t xml:space="preserve">[Ïf lìñkìñg tõ thìs rèfèrèñçè ðõçümèñt, plèåsè üsè thè fõllõwìñg lìñk tõ ìts wèb pågè (ìñstèåð õf å ðìrèçt lìñk):]</w:t>
      </w:r>
    </w:p>
    <w:p>
      <w:hyperlink r:id="rId16" w:history="1">
        <w:r>
          <w:t xml:space="preserve">[</w:t>
        </w:r>
        <w:r>
          <w:rPr>
            <w:rStyle w:val="Hyperlink"/>
          </w:rPr>
          <w:t>http://ØpèñØffìçèØrgÑìñjå.gõõglèpågès.çõm/ØpèñXML_Rèfèrèñçè_Ðõçümèñt</w:t>
        </w:r>
      </w:hyperlink>
      <w:r>
        <w:t xml:space="preserve">]</w:t>
      </w:r>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t xml:space="preserve">[</w:t>
      </w:r>
      <w:r>
        <w:rPr>
          <w:rStyle w:val="CommentReference"/>
        </w:rPr>
        <w:annotationRef/>
      </w:r>
      <w:r w:rsidR="005566CC">
        <w:rPr>
          <w:rStyle w:val="CommentReference"/>
        </w:rPr>
        <w:t>Thìs ìs å çõmmèñt</w:t>
      </w:r>
      <w:r>
        <w:t xml:space="preserv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73C" w:rsidRDefault="000B373C" w:rsidP="00BC32AA">
      <w:pPr>
        <w:spacing w:after="0" w:line="240" w:lineRule="auto"/>
      </w:pPr>
      <w:r>
        <w:t xml:space="preserve">[</w:t>
      </w:r>
      <w:r>
        <w:separator/>
      </w:r>
      <w:r>
        <w:t xml:space="preserve">]</w:t>
      </w:r>
    </w:p>
  </w:endnote>
  <w:endnote w:type="continuationSeparator" w:id="0">
    <w:p w:rsidR="000B373C" w:rsidRDefault="000B373C" w:rsidP="00BC32AA">
      <w:pPr>
        <w:spacing w:after="0" w:line="240" w:lineRule="auto"/>
      </w:pPr>
      <w:r>
        <w:t xml:space="preserve">[</w:t>
      </w:r>
      <w:r>
        <w:continuationSeparator/>
      </w:r>
      <w:r>
        <w:t xml:space="preserve">]</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w:t>
    </w:r>
    <w:r>
      <w:t xml:space="preserve">Fõõtèr.  Pågè ñümbèr: </w:t>
    </w:r>
    <w:fldSimple w:instr=" PAGE   \* MERGEFORMAT ">
      <w:r w:rsidR="008209BB">
        <w:rPr>
          <w:noProof/>
        </w:rPr>
        <w:t>1</w:t>
      </w:r>
    </w:fldSimple>
    <w:r>
      <w:t xml:space="preserve">]</w:t>
    </w:r>
  </w:p>
  <w:p w:rsidR="0042144F" w:rsidRDefault="0042144F">
    <w:pPr>
      <w:pStyle w:val="Footer"/>
    </w:pPr>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w:t>
    </w:r>
    <w:r>
      <w:t xml:space="preserve">Fõõtèr.  Pågè ñümbèr: </w:t>
    </w:r>
    <w:fldSimple w:instr=" PAGE   \* MERGEFORMAT ">
      <w:r w:rsidR="008209BB">
        <w:rPr>
          <w:noProof/>
        </w:rPr>
        <w:t>3</w:t>
      </w:r>
    </w:fldSimple>
    <w:r>
      <w:t xml:space="preserve">]</w:t>
    </w:r>
  </w:p>
  <w:p w:rsidR="00BC32AA" w:rsidRDefault="00BC32AA">
    <w:pPr>
      <w:pStyle w:val="Footer"/>
    </w:pP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73C" w:rsidRDefault="000B373C" w:rsidP="00BC32AA">
      <w:pPr>
        <w:spacing w:after="0" w:line="240" w:lineRule="auto"/>
      </w:pPr>
      <w:r>
        <w:t xml:space="preserve">[</w:t>
      </w:r>
      <w:r>
        <w:separator/>
      </w:r>
      <w:r>
        <w:t xml:space="preserve">]</w:t>
      </w:r>
    </w:p>
  </w:footnote>
  <w:footnote w:type="continuationSeparator" w:id="0">
    <w:p w:rsidR="000B373C" w:rsidRDefault="000B373C" w:rsidP="00BC32AA">
      <w:pPr>
        <w:spacing w:after="0" w:line="240" w:lineRule="auto"/>
      </w:pPr>
      <w:r>
        <w:t xml:space="preserve">[</w:t>
      </w:r>
      <w:r>
        <w:continuationSeparator/>
      </w:r>
      <w:r>
        <w:t xml:space="preserve">]</w:t>
      </w:r>
    </w:p>
  </w:footnote>
  <w:footnote w:id="1">
    <w:p w:rsidR="00AF362D" w:rsidRDefault="00AF362D">
      <w:pPr>
        <w:pStyle w:val="FootnoteText"/>
      </w:pPr>
      <w:r>
        <w:t xml:space="preserve">[</w:t>
      </w:r>
      <w:r>
        <w:rPr>
          <w:rStyle w:val="FootnoteReference"/>
        </w:rPr>
        <w:footnoteRef/>
      </w:r>
      <w:r>
        <w:t xml:space="preserve"> Thìs ìs thè fõõtñõtè.</w:t>
      </w:r>
      <w:r>
        <w:t xml:space="preserv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 xml:space="preserve">[</w:t>
    </w:r>
    <w:r>
      <w:t>Hèåðèr lèft ålìgñ</w:t>
    </w:r>
    <w:r>
      <w:ptab w:relativeTo="margin" w:alignment="center" w:leader="none"/>
    </w:r>
    <w:r>
      <w:t>Hèåðèr çèñtèr</w:t>
    </w:r>
    <w:r>
      <w:ptab w:relativeTo="margin" w:alignment="right" w:leader="none"/>
    </w:r>
    <w:r>
      <w:t>Hèåðèr rìght</w:t>
    </w:r>
    <w:r>
      <w:t xml:space="preserv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 xml:space="preserve">[</w:t>
    </w:r>
    <w:r>
      <w:t>Hèåðèr lèft ålìgñ</w:t>
    </w:r>
    <w:r>
      <w:ptab w:relativeTo="margin" w:alignment="center" w:leader="none"/>
    </w:r>
    <w:r>
      <w:t>Hèåðèr çèñtèr</w:t>
    </w:r>
    <w:r>
      <w:ptab w:relativeTo="margin" w:alignment="right" w:leader="none"/>
    </w:r>
    <w:r>
      <w:t>Hèåðèr rìght</w:t>
    </w:r>
    <w:r>
      <w:t xml:space="preser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7"/>
  <w:defaultTabStop w:val="720"/>
  <w:characterSpacingControl w:val="doNotCompress"/>
  <w:footnotePr>
    <w:footnote w:id="-1"/>
    <w:footnote w:id="0"/>
  </w:footnotePr>
  <w:endnotePr>
    <w:endnote w:id="-1"/>
    <w:endnote w:id="0"/>
  </w:endnotePr>
  <w:compat/>
  <w:rsids>
    <w:rsidRoot w:val="00AE7E85"/>
    <w:rsid w:val="00002CCC"/>
    <w:rsid w:val="00030A29"/>
    <w:rsid w:val="000535C2"/>
    <w:rsid w:val="000B373C"/>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209BB"/>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 w:val="00FF3C2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DF87B-95B8-4735-9B62-959C3885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dc:subject>
  <dc:creator>[ñåmè]</dc:creator>
  <cp:keywords>[]</cp:keywords>
  <dc:description>[]</dc:description>
  <cp:lastModifiedBy> </cp:lastModifiedBy>
  <cp:revision>3</cp:revision>
  <cp:lastPrinted>2008-03-06T14:48:00Z</cp:lastPrinted>
  <dcterms:created xsi:type="dcterms:W3CDTF">2009-06-30T03:32:00Z</dcterms:created>
  <dcterms:modified xsi:type="dcterms:W3CDTF">2009-06-30T03:32:00Z</dcterms:modified>
</cp:coreProperties>
</file>