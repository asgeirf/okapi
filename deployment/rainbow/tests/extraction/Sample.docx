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(OOoNinja v1</w:t>
      </w:r>
      <w:r w:rsidR="00686FD2">
        <w:t>.2</w:t>
      </w:r>
      <w:r w:rsidR="00CD5248">
        <w:t xml:space="preserve">) </w:t>
      </w:r>
      <w:r w:rsidR="00F930A5">
        <w:t>produced</w:t>
      </w:r>
      <w:r>
        <w:t xml:space="preserve"> in Microsoft Office 2007.</w:t>
      </w:r>
      <w:r w:rsidR="00F930A5">
        <w:t xml:space="preserve">  </w:t>
      </w:r>
      <w:r w:rsidR="00BC32AA">
        <w:t>This document tests a variety of basic features for comparing programs which</w:t>
      </w:r>
      <w:r w:rsidR="00686FD2">
        <w:t xml:space="preserve"> convert or otherwise interpret OpenXML.</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1"/>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Pr="00686FD2" w:rsidRDefault="00DD3E69" w:rsidP="000535C2">
      <w:pPr>
        <w:ind w:left="1440" w:right="1440"/>
        <w:rPr>
          <w:color w:val="7F7F7F" w:themeColor="text1" w:themeTint="80"/>
          <w:lang w:val="la-Latn"/>
        </w:rPr>
      </w:pPr>
      <w:r>
        <w:t xml:space="preserve">This paragraph </w:t>
      </w:r>
      <w:r w:rsidR="00686FD2">
        <w:t xml:space="preserve">is </w:t>
      </w:r>
      <w:r>
        <w:t>indent</w:t>
      </w:r>
      <w:r w:rsidR="001019D4">
        <w:t xml:space="preserve">ed left 1 inch and right 1 inch.  </w:t>
      </w:r>
      <w:r w:rsidR="001019D4" w:rsidRPr="00686FD2">
        <w:rPr>
          <w:color w:val="7F7F7F" w:themeColor="text1" w:themeTint="80"/>
          <w:lang w:val="la-Latn"/>
        </w:rPr>
        <w:t>Lorem ipsum dolor sit amet, consectetuer adipiscing elit. Mauris pellentesque nulla nec est.</w:t>
      </w:r>
    </w:p>
    <w:p w:rsidR="00DD3E69" w:rsidRDefault="00DD3E69" w:rsidP="00DD3E69">
      <w:pPr>
        <w:jc w:val="center"/>
      </w:pPr>
      <w:r w:rsidRPr="00DD3E69">
        <w:t xml:space="preserve">This paragraph </w:t>
      </w:r>
      <w:r w:rsidR="005A0CEE">
        <w:t xml:space="preserve">is </w:t>
      </w:r>
      <w:r w:rsidRPr="00DD3E69">
        <w:t>centered</w:t>
      </w:r>
    </w:p>
    <w:p w:rsidR="00DD3E69" w:rsidRPr="00DD3E69" w:rsidRDefault="00DD3E69" w:rsidP="00DD3E69">
      <w:pPr>
        <w:jc w:val="right"/>
      </w:pPr>
      <w:r>
        <w:t xml:space="preserve">This paragraph </w:t>
      </w:r>
      <w:r w:rsidR="005A0CEE">
        <w:t xml:space="preserve">is </w:t>
      </w:r>
      <w:r>
        <w:t>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r>
        <w:t>Jonagold</w:t>
      </w:r>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sidRPr="00686FD2">
        <w:rPr>
          <w:lang w:val="la-Latn"/>
        </w:rPr>
        <w:t xml:space="preserve">.  </w:t>
      </w:r>
      <w:r w:rsidRPr="00686FD2">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sidRPr="00686FD2">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sidRPr="00BC32AA">
        <w:rPr>
          <w:color w:val="595959" w:themeColor="text1" w:themeTint="A6"/>
        </w:rPr>
        <w:t xml:space="preserve"> </w:t>
      </w:r>
    </w:p>
    <w:p w:rsidR="0042144F" w:rsidRDefault="0042144F" w:rsidP="0042144F"/>
    <w:p w:rsidR="00643096" w:rsidRPr="00686FD2" w:rsidRDefault="00BC32AA" w:rsidP="00643096">
      <w:pPr>
        <w:rPr>
          <w:lang w:val="la-Latn"/>
        </w:rPr>
      </w:pPr>
      <w:r>
        <w:rPr>
          <w:noProof/>
          <w:lang w:eastAsia="zh-CN"/>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by Nicu</w:t>
        </w:r>
      </w:hyperlink>
      <w:r w:rsidR="00643096">
        <w:t xml:space="preserve">) </w:t>
      </w:r>
      <w:r w:rsidR="0047745F">
        <w:t>with transparency</w:t>
      </w:r>
      <w:r w:rsidR="00643096">
        <w:t xml:space="preserve"> with square text wrapping.   </w:t>
      </w:r>
      <w:r w:rsidR="00643096" w:rsidRPr="00686FD2">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rsidRPr="00686FD2">
        <w:rPr>
          <w:lang w:val="la-Latn"/>
        </w:rPr>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45pt;height:233.35pt" o:ole="">
            <v:imagedata r:id="rId14" o:title=""/>
          </v:shape>
          <o:OLEObject Type="Embed" ProgID="Excel.Sheet.12" ShapeID="_x0000_i1025" DrawAspect="Content" ObjectID="_1307816316" r:id="rId15"/>
        </w:object>
      </w:r>
    </w:p>
    <w:p w:rsidR="00002CCC" w:rsidRDefault="00002CCC" w:rsidP="001019D4">
      <w:pPr>
        <w:rPr>
          <w:rFonts w:eastAsiaTheme="minorEastAsia"/>
        </w:rPr>
      </w:pPr>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sidR="00002CCC" w:rsidRDefault="00002CCC" w:rsidP="001019D4">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sidR="00E31D1B" w:rsidRDefault="00E31D1B" w:rsidP="001019D4">
      <w:r>
        <w:lastRenderedPageBreak/>
        <w:t>Document revisions</w:t>
      </w:r>
    </w:p>
    <w:p w:rsidR="00E31D1B" w:rsidRDefault="00E31D1B" w:rsidP="00E31D1B">
      <w:pPr>
        <w:pStyle w:val="ListParagraph"/>
        <w:numPr>
          <w:ilvl w:val="0"/>
          <w:numId w:val="3"/>
        </w:numPr>
      </w:pPr>
      <w:r>
        <w:t>2008 Jan 23: first version</w:t>
      </w:r>
    </w:p>
    <w:p w:rsidR="00E31D1B" w:rsidRDefault="00E31D1B" w:rsidP="00E31D1B">
      <w:pPr>
        <w:pStyle w:val="ListParagraph"/>
        <w:numPr>
          <w:ilvl w:val="0"/>
          <w:numId w:val="3"/>
        </w:numPr>
      </w:pPr>
      <w:r>
        <w:t>2008 Feb 06: v1.1: fixed first hyperlink; changed Excel from regular paste as table to an embedded spreadsheet</w:t>
      </w:r>
    </w:p>
    <w:p w:rsidR="00686FD2" w:rsidRDefault="00686FD2" w:rsidP="00E31D1B">
      <w:pPr>
        <w:pStyle w:val="ListParagraph"/>
        <w:numPr>
          <w:ilvl w:val="0"/>
          <w:numId w:val="3"/>
        </w:numPr>
      </w:pPr>
      <w:r>
        <w:t>2008 Mar 06: v1.2: marked some text as Latin language;</w:t>
      </w:r>
      <w:r w:rsidR="00030A29">
        <w:t xml:space="preserve"> added equations; minor cleanups</w:t>
      </w:r>
    </w:p>
    <w:p w:rsidR="00BC32AA" w:rsidRDefault="00E31D1B" w:rsidP="001019D4">
      <w:r>
        <w:t>I</w:t>
      </w:r>
      <w:r w:rsidR="006948CC">
        <w:t xml:space="preserve">f </w:t>
      </w:r>
      <w:r w:rsidR="00126310">
        <w:t xml:space="preserve">linking to this reference document, please use </w:t>
      </w:r>
      <w:r w:rsidR="008E75B4">
        <w:t xml:space="preserve">the following </w:t>
      </w:r>
      <w:r w:rsidR="00126310">
        <w:t>link</w:t>
      </w:r>
      <w:r w:rsidR="008E75B4">
        <w:t xml:space="preserve"> </w:t>
      </w:r>
      <w:r>
        <w:t xml:space="preserve">to its web page </w:t>
      </w:r>
      <w:r w:rsidR="008E75B4">
        <w:t>(instead of a direct link):</w:t>
      </w:r>
    </w:p>
    <w:p w:rsidR="00126310" w:rsidRPr="00F930A5" w:rsidRDefault="00FF3C2D" w:rsidP="001019D4">
      <w:hyperlink r:id="rId16" w:history="1">
        <w:r w:rsidR="00126310" w:rsidRPr="00B939E2">
          <w:rPr>
            <w:rStyle w:val="Hyperlink"/>
          </w:rPr>
          <w:t>http://OpenOfficeOrgNinja.googlepages.com/OpenXML_Reference_Document</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73C" w:rsidRDefault="000B373C" w:rsidP="00BC32AA">
      <w:pPr>
        <w:spacing w:after="0" w:line="240" w:lineRule="auto"/>
      </w:pPr>
      <w:r>
        <w:separator/>
      </w:r>
    </w:p>
  </w:endnote>
  <w:endnote w:type="continuationSeparator" w:id="0">
    <w:p w:rsidR="000B373C" w:rsidRDefault="000B373C"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8209BB">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8209BB">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73C" w:rsidRDefault="000B373C" w:rsidP="00BC32AA">
      <w:pPr>
        <w:spacing w:after="0" w:line="240" w:lineRule="auto"/>
      </w:pPr>
      <w:r>
        <w:separator/>
      </w:r>
    </w:p>
  </w:footnote>
  <w:footnote w:type="continuationSeparator" w:id="0">
    <w:p w:rsidR="000B373C" w:rsidRDefault="000B373C" w:rsidP="00BC32AA">
      <w:pPr>
        <w:spacing w:after="0" w:line="240" w:lineRule="auto"/>
      </w:pPr>
      <w:r>
        <w:continuationSeparator/>
      </w:r>
    </w:p>
  </w:footnote>
  <w:footnote w:id="1">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7"/>
  <w:defaultTabStop w:val="720"/>
  <w:characterSpacingControl w:val="doNotCompress"/>
  <w:footnotePr>
    <w:footnote w:id="-1"/>
    <w:footnote w:id="0"/>
  </w:footnotePr>
  <w:endnotePr>
    <w:endnote w:id="-1"/>
    <w:endnote w:id="0"/>
  </w:endnotePr>
  <w:compat/>
  <w:rsids>
    <w:rsidRoot w:val="00AE7E85"/>
    <w:rsid w:val="00002CCC"/>
    <w:rsid w:val="00030A29"/>
    <w:rsid w:val="000535C2"/>
    <w:rsid w:val="000B373C"/>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209BB"/>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 w:val="00FF3C2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DF87B-95B8-4735-9B62-959C3885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 </cp:lastModifiedBy>
  <cp:revision>3</cp:revision>
  <cp:lastPrinted>2008-03-06T14:48:00Z</cp:lastPrinted>
  <dcterms:created xsi:type="dcterms:W3CDTF">2009-06-30T03:32:00Z</dcterms:created>
  <dcterms:modified xsi:type="dcterms:W3CDTF">2009-06-30T03:32:00Z</dcterms:modified>
</cp:coreProperties>
</file>