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r>
        <w:t xml:space="preserve">{x0}</w:t>
      </w:r>
      <w:ins w:id="1" w:author="name" w:date="2008-01-21T12:29:00Z">
        <w:r>
          <w:t xml:space="preserve">{g1}angeschay  {/g2}</w:t>
        </w:r>
      </w:ins>
      <w:r>
        <w:t xml:space="preserve">orhay addhay </w:t>
      </w:r>
      <w:commentRangeStart w:id="2"/>
      <w:r>
        <w:t xml:space="preserve">{x3}ommentscay</w:t>
      </w:r>
      <w:commentRangeEnd w:id="2"/>
      <w:r>
        <w:t xml:space="preserve">{x4}</w:t>
      </w:r>
      <w:r>
        <w:rPr>
          <w:rStyle w:val="CommentReference"/>
        </w:rPr>
        <w:commentReference w:id="2"/>
      </w:r>
      <w:r>
        <w:t xml:space="preserve">{x5}.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 xml:space="preserve">{x0}</w:t>
      </w:r>
      <w:r>
        <w:t>{g1}icenay ommentcay{/g2}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