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 xml:space="preserve">(OOoNinja v1) </w:t>
      </w:r>
      <w:r w:rsidR="00F930A5">
        <w:t>produced</w:t>
      </w:r>
      <w:r>
        <w:t xml:space="preserve"> in Microsoft Office 2007.</w:t>
      </w:r>
      <w:r w:rsidR="00F930A5">
        <w:t xml:space="preserve">  </w:t>
      </w:r>
      <w:r w:rsidR="00BC32AA">
        <w:t>This document tests a variety of basic features for comparing programs which convert or otherwise interpret OpenXML .</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Default="00DD3E69" w:rsidP="000535C2">
      <w:pPr>
        <w:ind w:left="1440" w:right="1440"/>
        <w:rPr>
          <w:color w:val="7F7F7F" w:themeColor="text1" w:themeTint="80"/>
        </w:rPr>
      </w:pPr>
      <w:r>
        <w:t>This paragraph indent</w:t>
      </w:r>
      <w:r w:rsidR="001019D4">
        <w:t xml:space="preserve">ed left 1 inch and right 1 inch.  </w:t>
      </w:r>
      <w:r w:rsidR="001019D4" w:rsidRPr="00DD3E69">
        <w:rPr>
          <w:color w:val="7F7F7F" w:themeColor="text1" w:themeTint="80"/>
        </w:rPr>
        <w:t>Lorem ipsum dolor sit amet, consectetuer adipiscing elit. Mauris pellentesque nulla nec est.</w:t>
      </w:r>
    </w:p>
    <w:p w:rsidR="00DD3E69" w:rsidRDefault="00DD3E69" w:rsidP="00DD3E69">
      <w:pPr>
        <w:jc w:val="center"/>
      </w:pPr>
      <w:r w:rsidRPr="00DD3E69">
        <w:t>This paragraph centered</w:t>
      </w:r>
    </w:p>
    <w:p w:rsidR="00DD3E69" w:rsidRPr="00DD3E69" w:rsidRDefault="00DD3E69" w:rsidP="00DD3E69">
      <w:pPr>
        <w:jc w:val="right"/>
      </w:pPr>
      <w:r>
        <w:t>This paragraph 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r>
        <w:t>Jonagold</w:t>
      </w:r>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This text is in two columns.  </w:t>
      </w:r>
      <w:r w:rsidRPr="00BC32AA">
        <w:rPr>
          <w:color w:val="595959" w:themeColor="text1" w:themeTint="A6"/>
        </w:rPr>
        <w:t xml:space="preserve">Lorem ipsum dolor sit amet, consectetuer adipiscing elit. Sed accumsan pulvinar magna. Duis adipiscing turpis sed ante. Curabitur placerat elit at odio. Sed vulputate, lacus vestibulum posuere interdum, nisi leo semper lacus, quis ornare nisl </w:t>
      </w:r>
      <w:r w:rsidRPr="00BC32AA">
        <w:rPr>
          <w:color w:val="595959" w:themeColor="text1" w:themeTint="A6"/>
        </w:rPr>
        <w:lastRenderedPageBreak/>
        <w:t xml:space="preserve">sapien ut velit. In hac habitasse platea dictumst. Curabitur semper augue vel arcu. Vestibulum ullamcorper, turpis sed eleifend facilisis, libero metus tincidunt quam, nec dignissim justo erat a ligula. Cras sit amet felis eu nisl ultricies imperdiet. </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by Nicu</w:t>
        </w:r>
      </w:hyperlink>
      <w:r w:rsidR="00643096">
        <w:t xml:space="preserve">) </w:t>
      </w:r>
      <w:r w:rsidR="0047745F">
        <w:t>with transparency</w:t>
      </w:r>
      <w:r w:rsidR="00643096">
        <w:t xml:space="preserve"> with square text wrapping.   </w:t>
      </w:r>
      <w:r w:rsidR="00643096" w:rsidRPr="00BC32AA">
        <w:rPr>
          <w:color w:val="595959" w:themeColor="text1" w:themeTint="A6"/>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bl>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p>
        </w:tc>
      </w:tr>
    </w:tbl>
    <w:p w:rsidR="00BC32AA" w:rsidRDefault="006948CC" w:rsidP="001019D4">
      <w:r>
        <w:t xml:space="preserve">If </w:t>
      </w:r>
      <w:r w:rsidR="00126310">
        <w:t xml:space="preserve">linking to this reference document, please use </w:t>
      </w:r>
      <w:r w:rsidR="008E75B4">
        <w:t xml:space="preserve">the following </w:t>
      </w:r>
      <w:r w:rsidR="00126310">
        <w:t>link</w:t>
      </w:r>
      <w:r w:rsidR="008E75B4">
        <w:t xml:space="preserve"> (instead of a direct link):</w:t>
      </w:r>
    </w:p>
    <w:p w:rsidR="00126310" w:rsidRPr="00F930A5" w:rsidRDefault="00A06462" w:rsidP="001019D4">
      <w:hyperlink r:id="rId15" w:history="1">
        <w:r w:rsidR="00126310" w:rsidRPr="00B939E2">
          <w:rPr>
            <w:rStyle w:val="Hyperlink"/>
          </w:rPr>
          <w:t>http://OpenOfficeOrgNinja.googlepages.com/OpenXML_Reference_Document</w:t>
        </w:r>
      </w:hyperlink>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Nice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CD5248">
        <w:rPr>
          <w:noProof/>
        </w:rPr>
        <w:t>1</w:t>
      </w:r>
    </w:fldSimple>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42144F">
        <w:rPr>
          <w:noProof/>
        </w:rPr>
        <w:t>3</w:t>
      </w:r>
    </w:fldSimple>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