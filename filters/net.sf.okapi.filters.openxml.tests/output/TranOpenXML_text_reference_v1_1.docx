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>isthay</w:t>
      </w:r>
      <w:r w:rsidR="00402C87">
        <w:t xml:space="preserve"> ishay ahay eferenceray</w:t>
      </w:r>
      <w:r>
        <w:t xml:space="preserve"> ocumentday </w:t>
      </w:r>
      <w:r w:rsidR="00CD5248">
        <w:t>(</w:t>
      </w:r>
      <w:proofErr w:type="spellStart"/>
      <w:r w:rsidR="00CD5248">
        <w:t>OOoNinjahay</w:t>
      </w:r>
      <w:proofErr w:type="spellEnd"/>
      <w:r w:rsidR="00CD5248">
        <w:t xml:space="preserve"> vay1</w:t>
      </w:r>
      <w:r w:rsidR="00BD3641">
        <w:t>.1</w:t>
      </w:r>
      <w:r w:rsidR="00CD5248">
        <w:t xml:space="preserve">) </w:t>
      </w:r>
      <w:r w:rsidR="00F930A5">
        <w:t>oducedpray</w:t>
      </w:r>
      <w:r>
        <w:t xml:space="preserve"> inhay icrosoftmay Officehay 2007.</w:t>
      </w:r>
      <w:r w:rsidR="00F930A5">
        <w:t xml:space="preserve">  </w:t>
      </w:r>
      <w:r w:rsidR="00BC32AA">
        <w:t xml:space="preserve">isthay ocumentday eststay ahay arietyvay ofhay asicbay eaturesfay orfay omparingcay ogramspray ichwhay onvertcay orhay otherwisehay interprethay </w:t>
      </w:r>
      <w:proofErr w:type="spellStart"/>
      <w:proofErr w:type="gramStart"/>
      <w:r w:rsidR="00BC32AA">
        <w:t>OpenXMLhay</w:t>
      </w:r>
      <w:proofErr w:type="spellEnd"/>
      <w:r w:rsidR="00BC32AA">
        <w:t xml:space="preserve"> .</w:t>
      </w:r>
      <w:proofErr w:type="gramEnd"/>
    </w:p>
    <w:p w:rsidR="003C65F5" w:rsidRDefault="00F930A5">
      <w:r>
        <w:t>esethay ontsfay</w:t>
      </w:r>
      <w:r w:rsidR="00402C87">
        <w:t xml:space="preserve"> andhay ontfay attributeshay</w:t>
      </w:r>
      <w:r>
        <w:t xml:space="preserve">: </w:t>
      </w:r>
      <w:r w:rsidR="00402C87" w:rsidRPr="00402C87">
        <w:rPr>
          <w:b/>
        </w:rPr>
        <w:t>oldbay</w:t>
      </w:r>
      <w:r w:rsidR="00402C87">
        <w:t xml:space="preserve">, </w:t>
      </w:r>
      <w:r w:rsidR="00402C87" w:rsidRPr="00402C87">
        <w:rPr>
          <w:i/>
        </w:rPr>
        <w:t>italicshay</w:t>
      </w:r>
      <w:r w:rsidR="00402C87">
        <w:t xml:space="preserve">, </w:t>
      </w:r>
      <w:r w:rsidR="00402C87" w:rsidRPr="00402C87">
        <w:rPr>
          <w:u w:val="single"/>
        </w:rPr>
        <w:t>underlinehay</w:t>
      </w:r>
      <w:r w:rsidR="00402C87">
        <w:t xml:space="preserve">, </w:t>
      </w:r>
      <w:r w:rsidR="00402C87" w:rsidRPr="00402C87">
        <w:rPr>
          <w:strike/>
        </w:rPr>
        <w:t>ikethroughstray</w:t>
      </w:r>
      <w:r w:rsidR="00402C87">
        <w:t xml:space="preserve">, </w:t>
      </w:r>
      <w:r w:rsidR="00402C87" w:rsidRPr="00402C87">
        <w:rPr>
          <w:vertAlign w:val="superscript"/>
        </w:rPr>
        <w:t>uperscriptsay</w:t>
      </w:r>
      <w:r w:rsidR="00402C87">
        <w:t xml:space="preserve">, </w:t>
      </w:r>
      <w:r w:rsidR="00402C87" w:rsidRPr="00402C87">
        <w:rPr>
          <w:vertAlign w:val="subscript"/>
        </w:rPr>
        <w:t>ubscriptsay</w:t>
      </w:r>
      <w:r w:rsidR="00402C87">
        <w:t xml:space="preserve">, </w:t>
      </w:r>
      <w:r w:rsidR="00402C87" w:rsidRPr="00402C87">
        <w:rPr>
          <w:smallCaps/>
        </w:rPr>
        <w:t>allsmay apscay</w:t>
      </w:r>
      <w:r w:rsidR="00402C87">
        <w:t>,</w:t>
      </w:r>
      <w:r w:rsidR="00402C87" w:rsidRPr="00402C87">
        <w:rPr>
          <w:caps/>
        </w:rPr>
        <w:t xml:space="preserve"> allhay apscay</w:t>
      </w:r>
      <w:r w:rsidR="00402C87">
        <w:t xml:space="preserve">, </w:t>
      </w:r>
      <w:r w:rsidRPr="00F930A5">
        <w:rPr>
          <w:rFonts w:ascii="Times New Roman" w:hAnsi="Times New Roman" w:cs="Times New Roman"/>
        </w:rPr>
        <w:t>imestay ewnay omanray</w:t>
      </w:r>
      <w:r>
        <w:t xml:space="preserve">, </w:t>
      </w:r>
      <w:r w:rsidRPr="00F930A5">
        <w:rPr>
          <w:rFonts w:ascii="Arial" w:hAnsi="Arial" w:cs="Arial"/>
        </w:rPr>
        <w:t>Arialhay</w:t>
      </w:r>
      <w:r>
        <w:rPr>
          <w:rFonts w:ascii="Arial" w:hAnsi="Arial" w:cs="Arial"/>
        </w:rPr>
        <w:t xml:space="preserve">, </w:t>
      </w:r>
      <w:r w:rsidRPr="00F930A5">
        <w:rPr>
          <w:rFonts w:ascii="Arial" w:hAnsi="Arial" w:cs="Arial"/>
          <w:sz w:val="16"/>
          <w:szCs w:val="16"/>
        </w:rPr>
        <w:t>Arialhay 8 ptay</w:t>
      </w:r>
      <w:r>
        <w:t xml:space="preserve">, </w:t>
      </w:r>
      <w:r w:rsidRPr="00F930A5">
        <w:rPr>
          <w:color w:val="C00000"/>
        </w:rPr>
        <w:t>edray</w:t>
      </w:r>
      <w:r w:rsidR="00284D5C">
        <w:rPr>
          <w:color w:val="C00000"/>
        </w:rPr>
        <w:t xml:space="preserve"> oregroundfay</w:t>
      </w:r>
      <w:r>
        <w:t>,</w:t>
      </w:r>
      <w:r w:rsidRPr="00F930A5">
        <w:rPr>
          <w:color w:val="002060"/>
        </w:rPr>
        <w:t xml:space="preserve"> </w:t>
      </w:r>
      <w:r w:rsidRPr="00F930A5">
        <w:rPr>
          <w:color w:val="0070C0"/>
        </w:rPr>
        <w:t>ueblay</w:t>
      </w:r>
      <w:r>
        <w:t>,</w:t>
      </w:r>
      <w:r w:rsidRPr="00F930A5">
        <w:rPr>
          <w:color w:val="00B050"/>
        </w:rPr>
        <w:t xml:space="preserve"> eengray</w:t>
      </w:r>
      <w:r w:rsidR="00284D5C">
        <w:rPr>
          <w:color w:val="00B050"/>
        </w:rPr>
        <w:t xml:space="preserve">, </w:t>
      </w:r>
      <w:r w:rsidR="00284D5C" w:rsidRPr="00284D5C">
        <w:rPr>
          <w:highlight w:val="yellow"/>
        </w:rPr>
        <w:t>ellowyay ighlighthay</w:t>
      </w:r>
      <w:r w:rsidR="00402C87">
        <w:t xml:space="preserve">.  </w:t>
      </w:r>
      <w:r w:rsidR="004504A4">
        <w:t xml:space="preserve">erehay arehay anhay </w:t>
      </w:r>
      <w:r w:rsidR="002C1A5A">
        <w:t>externalhay</w:t>
      </w:r>
      <w:r w:rsidR="00402C87">
        <w:t xml:space="preserve"> </w:t>
      </w:r>
      <w:hyperlink r:id="rId8" w:history="1">
        <w:r w:rsidR="004504A4" w:rsidRPr="0058328B">
          <w:rPr>
            <w:rStyle w:val="Hyperlink"/>
          </w:rPr>
          <w:t>erlinkhypay</w:t>
        </w:r>
      </w:hyperlink>
      <w:r w:rsidR="00AF362D">
        <w:t xml:space="preserve">, </w:t>
      </w:r>
      <w:r w:rsidR="002C1A5A">
        <w:t xml:space="preserve">ahay </w:t>
      </w:r>
      <w:hyperlink w:anchor="ordered_list" w:history="1">
        <w:r w:rsidR="002C1A5A" w:rsidRPr="002C1A5A">
          <w:rPr>
            <w:rStyle w:val="Hyperlink"/>
          </w:rPr>
          <w:t xml:space="preserve">ookmarkbay umpjay otay </w:t>
        </w:r>
        <w:r w:rsidR="004504A4">
          <w:rPr>
            <w:rStyle w:val="Hyperlink"/>
          </w:rPr>
          <w:t xml:space="preserve">ethay </w:t>
        </w:r>
        <w:r w:rsidR="002C1A5A" w:rsidRPr="002C1A5A">
          <w:rPr>
            <w:rStyle w:val="Hyperlink"/>
          </w:rPr>
          <w:t>orderedhay istlay</w:t>
        </w:r>
      </w:hyperlink>
      <w:r w:rsidR="004504A4">
        <w:t>, andhay</w:t>
      </w:r>
      <w:r w:rsidR="00AF362D">
        <w:t xml:space="preserve"> ahay ootnotefay</w:t>
      </w:r>
      <w:r w:rsidR="00AF362D">
        <w:rPr>
          <w:rStyle w:val="FootnoteReference"/>
        </w:rPr>
        <w:footnoteReference w:id="2"/>
      </w:r>
      <w:r w:rsidR="004504A4">
        <w:t>.</w:t>
      </w:r>
    </w:p>
    <w:p w:rsidR="00AF362D" w:rsidRDefault="00AF362D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proofErr w:type="gramStart"/>
      <w:ins w:id="1" w:author="name" w:date="2008-01-21T12:29:00Z">
        <w:r>
          <w:t xml:space="preserve">angeschay  </w:t>
        </w:r>
      </w:ins>
      <w:r>
        <w:t>orhay</w:t>
      </w:r>
      <w:proofErr w:type="gramEnd"/>
      <w:r>
        <w:t xml:space="preserve">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 w:rsidR="001019D4" w:rsidRDefault="00DD3E69" w:rsidP="000535C2">
      <w:pPr>
        <w:ind w:left="1440" w:right="1440"/>
        <w:rPr>
          <w:color w:val="7F7F7F" w:themeColor="text1" w:themeTint="80"/>
        </w:rPr>
      </w:pPr>
      <w:r>
        <w:t>isthay aragraphpay indenthay</w:t>
      </w:r>
      <w:r w:rsidR="001019D4">
        <w:t xml:space="preserve">edhay eftlay 1 inchhay andhay ightray 1 inchhay.  </w:t>
      </w:r>
      <w:proofErr w:type="spellStart"/>
      <w:r w:rsidR="001019D4" w:rsidRPr="00DD3E69">
        <w:rPr>
          <w:color w:val="7F7F7F" w:themeColor="text1" w:themeTint="80"/>
        </w:rPr>
        <w:t>oremlay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ipsumhay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gramStart"/>
      <w:r w:rsidR="001019D4" w:rsidRPr="00DD3E69">
        <w:rPr>
          <w:color w:val="7F7F7F" w:themeColor="text1" w:themeTint="80"/>
        </w:rPr>
        <w:t>olorday itsay</w:t>
      </w:r>
      <w:proofErr w:type="gram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amethay</w:t>
      </w:r>
      <w:proofErr w:type="spellEnd"/>
      <w:r w:rsidR="001019D4" w:rsidRPr="00DD3E69">
        <w:rPr>
          <w:color w:val="7F7F7F" w:themeColor="text1" w:themeTint="80"/>
        </w:rPr>
        <w:t xml:space="preserve">, </w:t>
      </w:r>
      <w:proofErr w:type="spellStart"/>
      <w:r w:rsidR="001019D4" w:rsidRPr="00DD3E69">
        <w:rPr>
          <w:color w:val="7F7F7F" w:themeColor="text1" w:themeTint="80"/>
        </w:rPr>
        <w:t>onsectetuercay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adipiscinghay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elithay</w:t>
      </w:r>
      <w:proofErr w:type="spellEnd"/>
      <w:r w:rsidR="001019D4" w:rsidRPr="00DD3E69">
        <w:rPr>
          <w:color w:val="7F7F7F" w:themeColor="text1" w:themeTint="80"/>
        </w:rPr>
        <w:t xml:space="preserve">. </w:t>
      </w:r>
      <w:proofErr w:type="spellStart"/>
      <w:r w:rsidR="001019D4" w:rsidRPr="00DD3E69">
        <w:rPr>
          <w:color w:val="7F7F7F" w:themeColor="text1" w:themeTint="80"/>
        </w:rPr>
        <w:t>aurismay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ellentesquepay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r w:rsidR="001019D4" w:rsidRPr="00DD3E69">
        <w:rPr>
          <w:color w:val="7F7F7F" w:themeColor="text1" w:themeTint="80"/>
        </w:rPr>
        <w:t>ullanay</w:t>
      </w:r>
      <w:proofErr w:type="spellEnd"/>
      <w:r w:rsidR="001019D4" w:rsidRPr="00DD3E69">
        <w:rPr>
          <w:color w:val="7F7F7F" w:themeColor="text1" w:themeTint="80"/>
        </w:rPr>
        <w:t xml:space="preserve"> </w:t>
      </w:r>
      <w:proofErr w:type="spellStart"/>
      <w:proofErr w:type="gramStart"/>
      <w:r w:rsidR="001019D4" w:rsidRPr="00DD3E69">
        <w:rPr>
          <w:color w:val="7F7F7F" w:themeColor="text1" w:themeTint="80"/>
        </w:rPr>
        <w:t>ecnay</w:t>
      </w:r>
      <w:proofErr w:type="spellEnd"/>
      <w:proofErr w:type="gramEnd"/>
      <w:r w:rsidR="001019D4" w:rsidRPr="00DD3E69">
        <w:rPr>
          <w:color w:val="7F7F7F" w:themeColor="text1" w:themeTint="80"/>
        </w:rPr>
        <w:t xml:space="preserve"> esthay.</w:t>
      </w:r>
    </w:p>
    <w:p w:rsidR="00DD3E69" w:rsidRDefault="00DD3E69" w:rsidP="00DD3E69">
      <w:pPr>
        <w:jc w:val="center"/>
      </w:pPr>
      <w:r w:rsidRPr="00DD3E69">
        <w:t>isthay aragraphpay enteredcay</w:t>
      </w:r>
    </w:p>
    <w:p w:rsidR="00DD3E69" w:rsidRPr="00DD3E69" w:rsidRDefault="00DD3E69" w:rsidP="00DD3E69">
      <w:pPr>
        <w:jc w:val="right"/>
      </w:pPr>
      <w:r>
        <w:t>isthay aragraphpay ightray alignedhay.</w:t>
      </w:r>
    </w:p>
    <w:p w:rsidR="00BC32AA" w:rsidRDefault="00BC32AA" w:rsidP="00BC32AA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isthay aragraphpay ashay ahay ueblay outlinehay.</w:t>
      </w:r>
    </w:p>
    <w:p w:rsidR="00402C87" w:rsidRDefault="00402C87">
      <w:bookmarkStart w:id="3" w:name="ordered_list"/>
      <w:bookmarkEnd w:id="3"/>
      <w:r>
        <w:t>isthay ishay anhay orderedhay istlay: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Onehay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otway</w:t>
      </w:r>
    </w:p>
    <w:p w:rsidR="00402C87" w:rsidRDefault="00402C87" w:rsidP="00402C87">
      <w:pPr>
        <w:pStyle w:val="ListParagraph"/>
        <w:numPr>
          <w:ilvl w:val="0"/>
          <w:numId w:val="1"/>
        </w:numPr>
      </w:pPr>
      <w:r>
        <w:t>eethray</w:t>
      </w:r>
    </w:p>
    <w:p w:rsidR="00402C87" w:rsidRDefault="00402C87" w:rsidP="00402C87">
      <w:r>
        <w:t>isthay ishay anhay unorderedhay istlay: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Applehay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r>
        <w:t>acintoshmay</w:t>
      </w:r>
    </w:p>
    <w:p w:rsidR="002C1A5A" w:rsidRDefault="002C1A5A" w:rsidP="002C1A5A">
      <w:pPr>
        <w:pStyle w:val="ListParagraph"/>
        <w:numPr>
          <w:ilvl w:val="1"/>
          <w:numId w:val="2"/>
        </w:numPr>
      </w:pPr>
      <w:proofErr w:type="spellStart"/>
      <w:r>
        <w:t>onagoldjay</w:t>
      </w:r>
      <w:proofErr w:type="spellEnd"/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ananabay</w:t>
      </w:r>
    </w:p>
    <w:p w:rsidR="00402C87" w:rsidRDefault="00402C87" w:rsidP="00402C87">
      <w:pPr>
        <w:pStyle w:val="ListParagraph"/>
        <w:numPr>
          <w:ilvl w:val="0"/>
          <w:numId w:val="2"/>
        </w:numPr>
      </w:pPr>
      <w:r>
        <w:t>Orangehay</w:t>
      </w:r>
    </w:p>
    <w:p w:rsidR="001019D4" w:rsidRDefault="001019D4" w:rsidP="001019D4">
      <w:r>
        <w:t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>olumncay 1 owray 1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>cay1ray2</w:t>
            </w:r>
          </w:p>
        </w:tc>
        <w:tc>
          <w:tcPr>
            <w:tcW w:w="4788" w:type="dxa"/>
          </w:tcPr>
          <w:p w:rsidR="001019D4" w:rsidRDefault="001019D4" w:rsidP="001019D4">
            <w:r>
              <w:t>cay2ray2</w:t>
            </w:r>
          </w:p>
        </w:tc>
      </w:tr>
    </w:tbl>
    <w:p w:rsidR="0042144F" w:rsidRDefault="0042144F" w:rsidP="0042144F">
      <w:r>
        <w:t>ollowingfay ishay ahay anualmay agepay eakbray:</w:t>
      </w:r>
    </w:p>
    <w:p w:rsidR="0042144F" w:rsidRDefault="0042144F">
      <w:r>
        <w:br w:type="page"/>
      </w:r>
    </w:p>
    <w:p w:rsidR="0042144F" w:rsidRDefault="0042144F" w:rsidP="0042144F"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144F" w:rsidRDefault="0042144F" w:rsidP="0042144F"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isthay exttay ishay inhay otway olumnscay.  </w:t>
      </w:r>
      <w:proofErr w:type="spellStart"/>
      <w:r w:rsidRPr="00BC32AA">
        <w:rPr>
          <w:color w:val="595959" w:themeColor="text1" w:themeTint="A6"/>
        </w:rPr>
        <w:t>oremlay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ipsumhay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gramStart"/>
      <w:r w:rsidRPr="00BC32AA">
        <w:rPr>
          <w:color w:val="595959" w:themeColor="text1" w:themeTint="A6"/>
        </w:rPr>
        <w:t>olorday itsay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onsectetuercay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accumsanhay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ulvinarpay</w:t>
      </w:r>
      <w:proofErr w:type="spellEnd"/>
      <w:r w:rsidRPr="00BC32AA">
        <w:rPr>
          <w:color w:val="595959" w:themeColor="text1" w:themeTint="A6"/>
        </w:rPr>
        <w:t xml:space="preserve"> agnamay.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uisday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adipiscinghay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antehay.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aceratplay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elithay</w:t>
      </w:r>
      <w:proofErr w:type="spellEnd"/>
      <w:r w:rsidRPr="00BC32AA">
        <w:rPr>
          <w:color w:val="595959" w:themeColor="text1" w:themeTint="A6"/>
        </w:rPr>
        <w:t xml:space="preserve"> athay </w:t>
      </w:r>
      <w:proofErr w:type="spellStart"/>
      <w:r w:rsidRPr="00BC32AA">
        <w:rPr>
          <w:color w:val="595959" w:themeColor="text1" w:themeTint="A6"/>
        </w:rPr>
        <w:t>odiohay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ulputatevay</w:t>
      </w:r>
      <w:proofErr w:type="spellEnd"/>
      <w:r w:rsidRPr="00BC32AA">
        <w:rPr>
          <w:color w:val="595959" w:themeColor="text1" w:themeTint="A6"/>
        </w:rPr>
        <w:t xml:space="preserve">, acuslay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osuerepay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interdumhay</w:t>
      </w:r>
      <w:proofErr w:type="spellEnd"/>
      <w:r w:rsidRPr="00BC32AA">
        <w:rPr>
          <w:color w:val="595959" w:themeColor="text1" w:themeTint="A6"/>
        </w:rPr>
        <w:t xml:space="preserve">, isinay </w:t>
      </w:r>
      <w:proofErr w:type="spellStart"/>
      <w:proofErr w:type="gramStart"/>
      <w:r w:rsidRPr="00BC32AA">
        <w:rPr>
          <w:color w:val="595959" w:themeColor="text1" w:themeTint="A6"/>
        </w:rPr>
        <w:t>eolay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acuslay, </w:t>
      </w:r>
      <w:proofErr w:type="spellStart"/>
      <w:r w:rsidRPr="00BC32AA">
        <w:rPr>
          <w:color w:val="595959" w:themeColor="text1" w:themeTint="A6"/>
        </w:rPr>
        <w:t>uisqay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ornarehay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lastRenderedPageBreak/>
        <w:t>apiensay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elitvay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gramStart"/>
      <w:r w:rsidRPr="00BC32AA">
        <w:rPr>
          <w:color w:val="595959" w:themeColor="text1" w:themeTint="A6"/>
        </w:rPr>
        <w:t xml:space="preserve">Inhay </w:t>
      </w:r>
      <w:proofErr w:type="spellStart"/>
      <w:r w:rsidRPr="00BC32AA">
        <w:rPr>
          <w:color w:val="595959" w:themeColor="text1" w:themeTint="A6"/>
        </w:rPr>
        <w:t>achay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abitassehay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ateaplay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ictumstday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Pr="00BC32AA">
        <w:rPr>
          <w:color w:val="595959" w:themeColor="text1" w:themeTint="A6"/>
        </w:rPr>
        <w:t>urabiturcay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empersay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auguehay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arcuhay</w:t>
      </w:r>
      <w:proofErr w:type="spellEnd"/>
      <w:r w:rsidRPr="00BC32AA">
        <w:rPr>
          <w:color w:val="595959" w:themeColor="text1" w:themeTint="A6"/>
        </w:rPr>
        <w:t>.</w:t>
      </w:r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estibulumvay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ullamcorperhay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urpistay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edsay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eleifendhay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acilisisfay</w:t>
      </w:r>
      <w:proofErr w:type="spellEnd"/>
      <w:r w:rsidRPr="00BC32AA">
        <w:rPr>
          <w:color w:val="595959" w:themeColor="text1" w:themeTint="A6"/>
        </w:rPr>
        <w:t xml:space="preserve">, </w:t>
      </w:r>
      <w:proofErr w:type="spellStart"/>
      <w:r w:rsidRPr="00BC32AA">
        <w:rPr>
          <w:color w:val="595959" w:themeColor="text1" w:themeTint="A6"/>
        </w:rPr>
        <w:t>iberolay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etusmay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incidunttay</w:t>
      </w:r>
      <w:proofErr w:type="spellEnd"/>
      <w:r w:rsidRPr="00BC32AA">
        <w:rPr>
          <w:color w:val="595959" w:themeColor="text1" w:themeTint="A6"/>
        </w:rPr>
        <w:t xml:space="preserve"> uamqay, </w:t>
      </w:r>
      <w:proofErr w:type="spellStart"/>
      <w:proofErr w:type="gramStart"/>
      <w:r w:rsidRPr="00BC32AA">
        <w:rPr>
          <w:color w:val="595959" w:themeColor="text1" w:themeTint="A6"/>
        </w:rPr>
        <w:t>ecnay</w:t>
      </w:r>
      <w:proofErr w:type="spellEnd"/>
      <w:proofErr w:type="gram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ignissimday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ustojay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erathay</w:t>
      </w:r>
      <w:proofErr w:type="spellEnd"/>
      <w:r w:rsidRPr="00BC32AA">
        <w:rPr>
          <w:color w:val="595959" w:themeColor="text1" w:themeTint="A6"/>
        </w:rPr>
        <w:t xml:space="preserve"> ahay </w:t>
      </w:r>
      <w:proofErr w:type="spellStart"/>
      <w:r w:rsidRPr="00BC32AA">
        <w:rPr>
          <w:color w:val="595959" w:themeColor="text1" w:themeTint="A6"/>
        </w:rPr>
        <w:t>igulalay</w:t>
      </w:r>
      <w:proofErr w:type="spellEnd"/>
      <w:r w:rsidRPr="00BC32AA">
        <w:rPr>
          <w:color w:val="595959" w:themeColor="text1" w:themeTint="A6"/>
        </w:rPr>
        <w:t xml:space="preserve">. </w:t>
      </w:r>
      <w:proofErr w:type="spellStart"/>
      <w:r w:rsidRPr="00BC32AA">
        <w:rPr>
          <w:color w:val="595959" w:themeColor="text1" w:themeTint="A6"/>
        </w:rPr>
        <w:t>ascray</w:t>
      </w:r>
      <w:proofErr w:type="spellEnd"/>
      <w:r w:rsidRPr="00BC32AA">
        <w:rPr>
          <w:color w:val="595959" w:themeColor="text1" w:themeTint="A6"/>
        </w:rPr>
        <w:t xml:space="preserve"> itsay </w:t>
      </w:r>
      <w:proofErr w:type="spellStart"/>
      <w:r w:rsidRPr="00BC32AA">
        <w:rPr>
          <w:color w:val="595959" w:themeColor="text1" w:themeTint="A6"/>
        </w:rPr>
        <w:t>amethay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elisfay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euhay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islnay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ultricieshay</w:t>
      </w:r>
      <w:proofErr w:type="spellEnd"/>
      <w:r w:rsidRPr="00BC32AA">
        <w:rPr>
          <w:color w:val="595959" w:themeColor="text1" w:themeTint="A6"/>
        </w:rPr>
        <w:t xml:space="preserve"> </w:t>
      </w:r>
      <w:proofErr w:type="spellStart"/>
      <w:r w:rsidRPr="00BC32AA">
        <w:rPr>
          <w:color w:val="595959" w:themeColor="text1" w:themeTint="A6"/>
        </w:rPr>
        <w:t>imperdiethay</w:t>
      </w:r>
      <w:proofErr w:type="spellEnd"/>
      <w:r w:rsidRPr="00BC32AA">
        <w:rPr>
          <w:color w:val="595959" w:themeColor="text1" w:themeTint="A6"/>
        </w:rPr>
        <w:t xml:space="preserve">. </w:t>
      </w:r>
    </w:p>
    <w:p w:rsidR="0042144F" w:rsidRDefault="0042144F" w:rsidP="0042144F"/>
    <w:p w:rsidR="00643096" w:rsidRDefault="00BC32AA" w:rsidP="00643096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96">
        <w:t xml:space="preserve">otay ethay ightray </w:t>
      </w:r>
      <w:r w:rsidR="0047745F">
        <w:t xml:space="preserve">ishay ahay pngay </w:t>
      </w:r>
      <w:r w:rsidR="00643096">
        <w:t>(</w:t>
      </w:r>
      <w:hyperlink r:id="rId13" w:history="1">
        <w:r w:rsidR="00643096" w:rsidRPr="00643096">
          <w:rPr>
            <w:rStyle w:val="Hyperlink"/>
          </w:rPr>
          <w:t xml:space="preserve">byay </w:t>
        </w:r>
        <w:proofErr w:type="spellStart"/>
        <w:r w:rsidR="00643096" w:rsidRPr="00643096">
          <w:rPr>
            <w:rStyle w:val="Hyperlink"/>
          </w:rPr>
          <w:t>icunay</w:t>
        </w:r>
        <w:proofErr w:type="spellEnd"/>
      </w:hyperlink>
      <w:r w:rsidR="00643096">
        <w:t xml:space="preserve">) </w:t>
      </w:r>
      <w:r w:rsidR="0047745F">
        <w:t>ithway ansparencytray</w:t>
      </w:r>
      <w:r w:rsidR="00643096">
        <w:t xml:space="preserve"> ithway uaresqay exttay appingwray.  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gramStart"/>
      <w:r w:rsidR="00643096" w:rsidRPr="00BC32AA">
        <w:rPr>
          <w:color w:val="595959" w:themeColor="text1" w:themeTint="A6"/>
        </w:rPr>
        <w:t>olorday itsay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amethay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onsectetuercay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accumsanhay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ulvinarpay</w:t>
      </w:r>
      <w:proofErr w:type="spellEnd"/>
      <w:r w:rsidR="00643096" w:rsidRPr="00BC32AA">
        <w:rPr>
          <w:color w:val="595959" w:themeColor="text1" w:themeTint="A6"/>
        </w:rPr>
        <w:t xml:space="preserve"> agnamay.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uisday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adipiscinghay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urpistay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antehay.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urabiturcay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aceratplay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elithay</w:t>
      </w:r>
      <w:proofErr w:type="spellEnd"/>
      <w:r w:rsidR="00643096" w:rsidRPr="00BC32AA">
        <w:rPr>
          <w:color w:val="595959" w:themeColor="text1" w:themeTint="A6"/>
        </w:rPr>
        <w:t xml:space="preserve"> athay </w:t>
      </w:r>
      <w:proofErr w:type="spellStart"/>
      <w:r w:rsidR="00643096" w:rsidRPr="00BC32AA">
        <w:rPr>
          <w:color w:val="595959" w:themeColor="text1" w:themeTint="A6"/>
        </w:rPr>
        <w:t>odiohay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r w:rsidR="00643096" w:rsidRPr="00BD3641">
        <w:rPr>
          <w:color w:val="595959" w:themeColor="text1" w:themeTint="A6"/>
          <w:lang w:val="es-MX"/>
        </w:rPr>
        <w:t xml:space="preserve">edsay </w:t>
      </w:r>
      <w:proofErr w:type="spellStart"/>
      <w:r w:rsidR="00643096" w:rsidRPr="00BD3641">
        <w:rPr>
          <w:color w:val="595959" w:themeColor="text1" w:themeTint="A6"/>
          <w:lang w:val="es-MX"/>
        </w:rPr>
        <w:t>ulputatevay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osuerepay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interdumhay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isinay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eolay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acuslay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uisqay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ornarehay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apiensay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uthay </w:t>
      </w:r>
      <w:proofErr w:type="spellStart"/>
      <w:r w:rsidR="00643096" w:rsidRPr="00BD3641">
        <w:rPr>
          <w:color w:val="595959" w:themeColor="text1" w:themeTint="A6"/>
          <w:lang w:val="es-MX"/>
        </w:rPr>
        <w:t>elitvay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Inhay </w:t>
      </w:r>
      <w:proofErr w:type="spellStart"/>
      <w:r w:rsidR="00643096" w:rsidRPr="00BD3641">
        <w:rPr>
          <w:color w:val="595959" w:themeColor="text1" w:themeTint="A6"/>
          <w:lang w:val="es-MX"/>
        </w:rPr>
        <w:t>achay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abitassehay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ateaplay </w:t>
      </w:r>
      <w:proofErr w:type="spellStart"/>
      <w:r w:rsidR="00643096" w:rsidRPr="00BD3641">
        <w:rPr>
          <w:color w:val="595959" w:themeColor="text1" w:themeTint="A6"/>
          <w:lang w:val="es-MX"/>
        </w:rPr>
        <w:t>ictumstday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urabiturcay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empersay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auguehay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arcuhay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estibulumvay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ullamcorperhay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urpistay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edsay </w:t>
      </w:r>
      <w:proofErr w:type="spellStart"/>
      <w:r w:rsidR="00643096" w:rsidRPr="00BD3641">
        <w:rPr>
          <w:color w:val="595959" w:themeColor="text1" w:themeTint="A6"/>
          <w:lang w:val="es-MX"/>
        </w:rPr>
        <w:t>eleifendhay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acilisisfay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iberolay </w:t>
      </w:r>
      <w:proofErr w:type="spellStart"/>
      <w:r w:rsidR="00643096" w:rsidRPr="00BD3641">
        <w:rPr>
          <w:color w:val="595959" w:themeColor="text1" w:themeTint="A6"/>
          <w:lang w:val="es-MX"/>
        </w:rPr>
        <w:t>etusmay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incidunttay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uamqay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ecnay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ignissimday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ustojay </w:t>
      </w:r>
      <w:proofErr w:type="spellStart"/>
      <w:r w:rsidR="00643096" w:rsidRPr="00BD3641">
        <w:rPr>
          <w:color w:val="595959" w:themeColor="text1" w:themeTint="A6"/>
          <w:lang w:val="es-MX"/>
        </w:rPr>
        <w:t>erathay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ahay </w:t>
      </w:r>
      <w:proofErr w:type="spellStart"/>
      <w:r w:rsidR="00643096" w:rsidRPr="00BD3641">
        <w:rPr>
          <w:color w:val="595959" w:themeColor="text1" w:themeTint="A6"/>
          <w:lang w:val="es-MX"/>
        </w:rPr>
        <w:t>igulalay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ascray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euhay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islnay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ultricieshay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imperdiethay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onecday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ortortay. </w:t>
      </w:r>
      <w:proofErr w:type="spellStart"/>
      <w:r w:rsidR="00643096" w:rsidRPr="00BD3641">
        <w:rPr>
          <w:color w:val="595959" w:themeColor="text1" w:themeTint="A6"/>
          <w:lang w:val="es-MX"/>
        </w:rPr>
        <w:t>oremlay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ipsumhay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olorday </w:t>
      </w:r>
      <w:proofErr w:type="spellStart"/>
      <w:r w:rsidR="00643096" w:rsidRPr="00BD3641">
        <w:rPr>
          <w:color w:val="595959" w:themeColor="text1" w:themeTint="A6"/>
          <w:lang w:val="es-MX"/>
        </w:rPr>
        <w:t>itsay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amethay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, </w:t>
      </w:r>
      <w:proofErr w:type="spellStart"/>
      <w:r w:rsidR="00643096" w:rsidRPr="00BD3641">
        <w:rPr>
          <w:color w:val="595959" w:themeColor="text1" w:themeTint="A6"/>
          <w:lang w:val="es-MX"/>
        </w:rPr>
        <w:t>onsectetuercay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adipiscinghay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elithay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r w:rsidR="00643096" w:rsidRPr="00BD3641">
        <w:rPr>
          <w:color w:val="595959" w:themeColor="text1" w:themeTint="A6"/>
          <w:lang w:val="es-MX"/>
        </w:rPr>
        <w:t>ellentesquepay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utrumray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ommodocay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 </w:t>
      </w:r>
      <w:proofErr w:type="spellStart"/>
      <w:r w:rsidR="00643096" w:rsidRPr="00BD3641">
        <w:rPr>
          <w:color w:val="595959" w:themeColor="text1" w:themeTint="A6"/>
          <w:lang w:val="es-MX"/>
        </w:rPr>
        <w:t>elisfay</w:t>
      </w:r>
      <w:proofErr w:type="spellEnd"/>
      <w:r w:rsidR="00643096" w:rsidRPr="00BD3641"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 w:rsidR="00643096" w:rsidRPr="00BC32AA">
        <w:rPr>
          <w:color w:val="595959" w:themeColor="text1" w:themeTint="A6"/>
        </w:rPr>
        <w:t>uscefay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 xml:space="preserve"> idhay </w:t>
      </w:r>
      <w:proofErr w:type="spellStart"/>
      <w:r w:rsidR="00643096" w:rsidRPr="00BC32AA">
        <w:rPr>
          <w:color w:val="595959" w:themeColor="text1" w:themeTint="A6"/>
        </w:rPr>
        <w:t>ipsumhay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empersay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onsequatcay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orbimay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etusmay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 w:rsidRPr="00BC32AA">
        <w:rPr>
          <w:color w:val="595959" w:themeColor="text1" w:themeTint="A6"/>
        </w:rPr>
        <w:t xml:space="preserve"> </w:t>
      </w:r>
      <w:proofErr w:type="spellStart"/>
      <w:proofErr w:type="gramStart"/>
      <w:r w:rsidR="00643096" w:rsidRPr="00BC32AA">
        <w:rPr>
          <w:color w:val="595959" w:themeColor="text1" w:themeTint="A6"/>
        </w:rPr>
        <w:t>edsay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eroshay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oremlay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avidagray</w:t>
      </w:r>
      <w:proofErr w:type="spellEnd"/>
      <w:r w:rsidR="00643096" w:rsidRPr="00BC32AA">
        <w:rPr>
          <w:color w:val="595959" w:themeColor="text1" w:themeTint="A6"/>
        </w:rPr>
        <w:t xml:space="preserve"> athay, </w:t>
      </w:r>
      <w:proofErr w:type="spellStart"/>
      <w:r w:rsidR="00643096" w:rsidRPr="00BC32AA">
        <w:rPr>
          <w:color w:val="595959" w:themeColor="text1" w:themeTint="A6"/>
        </w:rPr>
        <w:t>ulputatevay</w:t>
      </w:r>
      <w:proofErr w:type="spellEnd"/>
      <w:r w:rsidR="00643096" w:rsidRPr="00BC32AA">
        <w:rPr>
          <w:color w:val="595959" w:themeColor="text1" w:themeTint="A6"/>
        </w:rPr>
        <w:t xml:space="preserve"> ahay, </w:t>
      </w:r>
      <w:proofErr w:type="spellStart"/>
      <w:r w:rsidR="00643096" w:rsidRPr="00BC32AA">
        <w:rPr>
          <w:color w:val="595959" w:themeColor="text1" w:themeTint="A6"/>
        </w:rPr>
        <w:t>acinialay</w:t>
      </w:r>
      <w:proofErr w:type="spellEnd"/>
      <w:r w:rsidR="00643096" w:rsidRPr="00BC32AA">
        <w:rPr>
          <w:color w:val="595959" w:themeColor="text1" w:themeTint="A6"/>
        </w:rPr>
        <w:t xml:space="preserve"> </w:t>
      </w:r>
      <w:proofErr w:type="spellStart"/>
      <w:r w:rsidR="00643096" w:rsidRPr="00BC32AA">
        <w:rPr>
          <w:color w:val="595959" w:themeColor="text1" w:themeTint="A6"/>
        </w:rPr>
        <w:t>elvay</w:t>
      </w:r>
      <w:proofErr w:type="spellEnd"/>
      <w:r w:rsidR="00643096" w:rsidRPr="00BC32AA">
        <w:rPr>
          <w:color w:val="595959" w:themeColor="text1" w:themeTint="A6"/>
        </w:rPr>
        <w:t xml:space="preserve">, </w:t>
      </w:r>
      <w:proofErr w:type="spellStart"/>
      <w:r w:rsidR="00643096" w:rsidRPr="00BC32AA">
        <w:rPr>
          <w:color w:val="595959" w:themeColor="text1" w:themeTint="A6"/>
        </w:rPr>
        <w:t>elitvay</w:t>
      </w:r>
      <w:proofErr w:type="spellEnd"/>
      <w:r w:rsidR="00643096" w:rsidRPr="00BC32AA">
        <w:rPr>
          <w:color w:val="595959" w:themeColor="text1" w:themeTint="A6"/>
        </w:rPr>
        <w:t>.</w:t>
      </w:r>
      <w:proofErr w:type="gramEnd"/>
      <w:r w:rsidR="00643096">
        <w:t xml:space="preserve"> </w:t>
      </w:r>
    </w:p>
    <w:p w:rsidR="0042144F" w:rsidRDefault="0042144F" w:rsidP="001019D4"/>
    <w:p w:rsidR="00BC32AA" w:rsidRDefault="008E7639" w:rsidP="001019D4">
      <w:r>
        <w:t>ollowingfay ishay ahay astedpay Excelhay ocumentday</w:t>
      </w:r>
      <w:r w:rsidR="00126310">
        <w:t xml:space="preserve"> ithway ahay ewfay eadsheetspray</w:t>
      </w:r>
      <w:r w:rsidR="00DB57B6">
        <w:t xml:space="preserve"> eaturesfay</w:t>
      </w:r>
      <w:r w:rsidR="0042144F">
        <w:t xml:space="preserve"> includinghay ormulasfay andhay ahay artchay</w:t>
      </w:r>
      <w:r>
        <w:t>:</w:t>
      </w:r>
    </w:p>
    <w:p w:rsidR="00E31D1B" w:rsidRDefault="00E31D1B" w:rsidP="001019D4"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 w:rsidR="00E31D1B" w:rsidRDefault="00E31D1B" w:rsidP="001019D4">
      <w:r>
        <w:t>ocumentday evisionsray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t>2008 anjay 23: irstfay ersionvay</w:t>
      </w:r>
    </w:p>
    <w:p w:rsidR="00E31D1B" w:rsidRDefault="00E31D1B" w:rsidP="00E31D1B">
      <w:pPr>
        <w:pStyle w:val="ListParagraph"/>
        <w:numPr>
          <w:ilvl w:val="0"/>
          <w:numId w:val="3"/>
        </w:numPr>
      </w:pPr>
      <w:r>
        <w:lastRenderedPageBreak/>
        <w:t>2008 ebfay 06: vay1.1: ixedfay irstfay erlinkhypay; angedchay Excelhay omfray egularray astepay ashay abletay otay anhay embeddedhay eadsheetspray</w:t>
      </w:r>
    </w:p>
    <w:p w:rsidR="00BC32AA" w:rsidRDefault="00E31D1B" w:rsidP="001019D4">
      <w:r>
        <w:t>Ihay</w:t>
      </w:r>
      <w:r w:rsidR="006948CC">
        <w:t xml:space="preserve">fay </w:t>
      </w:r>
      <w:r w:rsidR="00126310">
        <w:t xml:space="preserve">inkinglay otay isthay eferenceray ocumentday, easeplay usehay </w:t>
      </w:r>
      <w:r w:rsidR="008E75B4">
        <w:t xml:space="preserve">ethay ollowingfay </w:t>
      </w:r>
      <w:r w:rsidR="00126310">
        <w:t>inklay</w:t>
      </w:r>
      <w:r w:rsidR="008E75B4">
        <w:t xml:space="preserve"> </w:t>
      </w:r>
      <w:r>
        <w:t xml:space="preserve">otay itshay ebway agepay </w:t>
      </w:r>
      <w:r w:rsidR="008E75B4">
        <w:t>(insteadhay ofhay ahay irectday inklay):</w:t>
      </w:r>
    </w:p>
    <w:p w:rsidR="00126310" w:rsidRPr="00F930A5" w:rsidRDefault="00A201E0" w:rsidP="001019D4">
      <w:hyperlink r:id="rId16" w:history="1">
        <w:r w:rsidR="00126310" w:rsidRPr="00B939E2">
          <w:rPr>
            <w:rStyle w:val="Hyperlink"/>
          </w:rPr>
          <w:t>httpay://OpenOfficeOrgNinjahay.ooglepagesgay.omcay/OpenXMLhay_eferenceray_ocumentday</w:t>
        </w:r>
      </w:hyperlink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isthay ishay ethay ootnotefay.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