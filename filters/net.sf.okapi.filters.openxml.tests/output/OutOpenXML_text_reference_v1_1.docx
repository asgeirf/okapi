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This</w:t>
      </w:r>
      <w:r w:rsidR="00402C87">
        <w:t xml:space="preserve"> is a reference</w:t>
      </w:r>
      <w:r>
        <w:t xml:space="preserve"> document </w:t>
      </w:r>
      <w:r w:rsidR="00CD5248">
        <w:t>(</w:t>
      </w:r>
      <w:proofErr w:type="spellStart"/>
      <w:r w:rsidR="00CD5248">
        <w:t>OOoNinja</w:t>
      </w:r>
      <w:proofErr w:type="spellEnd"/>
      <w:r w:rsidR="00CD5248">
        <w:t xml:space="preserve"> v1</w:t>
      </w:r>
      <w:r w:rsidR="00BD3641">
        <w:t>.1</w:t>
      </w:r>
      <w:r w:rsidR="00CD5248">
        <w:t xml:space="preserve">) </w:t>
      </w:r>
      <w:r w:rsidR="00F930A5">
        <w:t>produced</w:t>
      </w:r>
      <w:r>
        <w:t xml:space="preserve"> in Microsoft Office 2007.</w:t>
      </w:r>
      <w:r w:rsidR="00F930A5">
        <w:t xml:space="preserve">  </w:t>
      </w:r>
      <w:r w:rsidR="00BC32AA">
        <w:t xml:space="preserve">This document tests a variety of basic features for comparing programs which convert or otherwise interpret </w:t>
      </w:r>
      <w:proofErr w:type="spellStart"/>
      <w:proofErr w:type="gramStart"/>
      <w:r w:rsidR="00BC32AA">
        <w:t>OpenXML</w:t>
      </w:r>
      <w:proofErr w:type="spellEnd"/>
      <w:r w:rsidR="00BC32AA">
        <w:t xml:space="preserve"> .</w:t>
      </w:r>
      <w:proofErr w:type="gramEnd"/>
    </w:p>
    <w:p w:rsidR="003C65F5" w:rsidRDefault="00F930A5">
      <w:r>
        <w:t>These fonts</w:t>
      </w:r>
      <w:r w:rsidR="00402C87">
        <w:t xml:space="preserve"> and font attributes</w:t>
      </w:r>
      <w:r>
        <w:t xml:space="preserve">: </w:t>
      </w:r>
      <w:r w:rsidR="00402C87" w:rsidRPr="00402C87">
        <w:rPr>
          <w:b/>
        </w:rPr>
        <w:t>bold</w:t>
      </w:r>
      <w:r w:rsidR="00402C87">
        <w:t xml:space="preserve">, </w:t>
      </w:r>
      <w:r w:rsidR="00402C87" w:rsidRPr="00402C87">
        <w:rPr>
          <w:i/>
        </w:rPr>
        <w:t>italics</w:t>
      </w:r>
      <w:r w:rsidR="00402C87">
        <w:t xml:space="preserve">, </w:t>
      </w:r>
      <w:r w:rsidR="00402C87" w:rsidRPr="00402C87">
        <w:rPr>
          <w:u w:val="single"/>
        </w:rPr>
        <w:t>underline</w:t>
      </w:r>
      <w:r w:rsidR="00402C87">
        <w:t xml:space="preserve">, </w:t>
      </w:r>
      <w:r w:rsidR="00402C87" w:rsidRPr="00402C87">
        <w:rPr>
          <w:strike/>
        </w:rPr>
        <w:t>strikethrough</w:t>
      </w:r>
      <w:r w:rsidR="00402C87">
        <w:t xml:space="preserve">, </w:t>
      </w:r>
      <w:r w:rsidR="00402C87" w:rsidRPr="00402C87">
        <w:rPr>
          <w:vertAlign w:val="superscript"/>
        </w:rPr>
        <w:t>superscript</w:t>
      </w:r>
      <w:r w:rsidR="00402C87">
        <w:t xml:space="preserve">, </w:t>
      </w:r>
      <w:r w:rsidR="00402C87" w:rsidRPr="00402C87">
        <w:rPr>
          <w:vertAlign w:val="subscript"/>
        </w:rPr>
        <w:t>subscript</w:t>
      </w:r>
      <w:r w:rsidR="00402C87">
        <w:t xml:space="preserve">, </w:t>
      </w:r>
      <w:r w:rsidR="00402C87" w:rsidRPr="00402C87">
        <w:rPr>
          <w:smallCaps/>
        </w:rPr>
        <w:t>small caps</w:t>
      </w:r>
      <w:r w:rsidR="00402C87">
        <w:t>,</w:t>
      </w:r>
      <w:r w:rsidR="00402C87" w:rsidRPr="00402C87">
        <w:rPr>
          <w:caps/>
        </w:rPr>
        <w:t xml:space="preserve"> all caps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Times New Roman</w:t>
      </w:r>
      <w:r>
        <w:t xml:space="preserve">, </w:t>
      </w:r>
      <w:r w:rsidRPr="00F930A5">
        <w:rPr>
          <w:rFonts w:ascii="Arial" w:hAnsi="Arial" w:cs="Arial"/>
        </w:rPr>
        <w:t>Arial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 w:rsidRPr="00F930A5">
        <w:rPr>
          <w:color w:val="C00000"/>
        </w:rPr>
        <w:t>red</w:t>
      </w:r>
      <w:r w:rsidR="00284D5C">
        <w:rPr>
          <w:color w:val="C00000"/>
        </w:rPr>
        <w:t xml:space="preserve"> foreground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blue</w:t>
      </w:r>
      <w:r>
        <w:t>,</w:t>
      </w:r>
      <w:r w:rsidRPr="00F930A5">
        <w:rPr>
          <w:color w:val="00B050"/>
        </w:rPr>
        <w:t xml:space="preserve"> green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yellow highlight</w:t>
      </w:r>
      <w:r w:rsidR="00402C87">
        <w:t xml:space="preserve">.  </w:t>
      </w:r>
      <w:r w:rsidR="004504A4">
        <w:t xml:space="preserve">Here are an </w:t>
      </w:r>
      <w:r w:rsidR="002C1A5A">
        <w:t>external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hyperlink</w:t>
        </w:r>
      </w:hyperlink>
      <w:r w:rsidR="00AF362D">
        <w:t xml:space="preserve">, </w:t>
      </w:r>
      <w:r w:rsidR="002C1A5A">
        <w:t xml:space="preserve">a </w:t>
      </w:r>
      <w:hyperlink w:anchor="ordered_list" w:history="1">
        <w:r w:rsidR="002C1A5A" w:rsidRPr="002C1A5A">
          <w:rPr>
            <w:rStyle w:val="Hyperlink"/>
          </w:rPr>
          <w:t xml:space="preserve">bookmark jump to </w:t>
        </w:r>
        <w:r w:rsidR="004504A4">
          <w:rPr>
            <w:rStyle w:val="Hyperlink"/>
          </w:rPr>
          <w:t xml:space="preserve">the </w:t>
        </w:r>
        <w:r w:rsidR="002C1A5A" w:rsidRPr="002C1A5A">
          <w:rPr>
            <w:rStyle w:val="Hyperlink"/>
          </w:rPr>
          <w:t>ordered list</w:t>
        </w:r>
      </w:hyperlink>
      <w:r w:rsidR="004504A4">
        <w:t>, and</w:t>
      </w:r>
      <w:r w:rsidR="00AF362D">
        <w:t xml:space="preserve"> a footnote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>or</w:t>
      </w:r>
      <w:proofErr w:type="gramEnd"/>
      <w:r>
        <w:t xml:space="preserve">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r>
        <w:t>This paragraph indent</w:t>
      </w:r>
      <w:r w:rsidR="001019D4">
        <w:t xml:space="preserve">ed left 1 inch and right 1 inch.  </w:t>
      </w:r>
      <w:proofErr w:type="spellStart"/>
      <w:r w:rsidR="001019D4" w:rsidRPr="00DD3E69">
        <w:rPr>
          <w:color w:val="7F7F7F" w:themeColor="text1" w:themeTint="80"/>
        </w:rPr>
        <w:t>Lorem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dolor sit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consectetuer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Mauris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pellentesque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nulla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nec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est.</w:t>
      </w:r>
    </w:p>
    <w:pPr>
      <w:ind w:left="1440" w:right="1440"/>
      <w:rPr>
        <w:color w:val="7F7F7F" w:themeColor="text1" w:themeTint="80"/>
      </w:rPr>
    </w:pPr>
    <w:p w:rsidR="00DD3E69" w:rsidRDefault="00DD3E69" w:rsidP="00DD3E69">
      <w:r w:rsidRPr="00DD3E69">
        <w:t>This paragraph centered</w:t>
      </w:r>
    </w:p>
    <w:pPr>
      <w:jc w:val="center"/>
    </w:pPr>
    <w:p w:rsidR="00DD3E69" w:rsidRPr="00DD3E69" w:rsidRDefault="00DD3E69" w:rsidP="00DD3E69">
      <w:r>
        <w:t>This paragraph right aligned.</w:t>
      </w:r>
    </w:p>
    <w:pPr>
      <w:jc w:val="right"/>
    </w:pPr>
    <w:p w:rsidR="00BC32AA" w:rsidRDefault="00BC32AA" w:rsidP="00BC32AA">
      <w:r>
        <w:t>This paragraph has a blue outline.</w:t>
      </w:r>
    </w:p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</w:pPr>
    <w:p w:rsidR="00402C87" w:rsidRDefault="00402C87">
      <w:bookmarkStart w:id="3" w:name="ordered_list"/>
      <w:bookmarkEnd w:id="3"/>
      <w:r>
        <w:t>This is an ordered list:</w:t>
      </w:r>
    </w:p>
    <w:p w:rsidR="00402C87" w:rsidRDefault="00402C87" w:rsidP="00402C87">
      <w:r>
        <w:t>One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Two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Three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This is an unordered list:</w:t>
      </w:r>
    </w:p>
    <w:p w:rsidR="00402C87" w:rsidRDefault="00402C87" w:rsidP="00402C87">
      <w:r>
        <w:t>Apple</w:t>
      </w:r>
    </w:p>
    <w:pPr>
      <w:pStyle w:val="ListParagraph"/>
      <w:numPr>
        <w:ilvl w:val="0"/>
        <w:numId w:val="2"/>
      </w:numPr>
    </w:pPr>
    <w:p w:rsidR="002C1A5A" w:rsidRDefault="002C1A5A" w:rsidP="002C1A5A">
      <w:r>
        <w:t>Macintosh</w:t>
      </w:r>
    </w:p>
    <w:pPr>
      <w:pStyle w:val="ListParagraph"/>
      <w:numPr>
        <w:ilvl w:val="1"/>
        <w:numId w:val="2"/>
      </w:numPr>
    </w:pPr>
    <w:p w:rsidR="002C1A5A" w:rsidRDefault="002C1A5A" w:rsidP="002C1A5A">
      <w:proofErr w:type="spellStart"/>
      <w:r>
        <w:t>Jonagold</w:t>
      </w:r>
      <w:proofErr w:type="spellEnd"/>
    </w:p>
    <w:pPr>
      <w:pStyle w:val="ListParagraph"/>
      <w:numPr>
        <w:ilvl w:val="1"/>
        <w:numId w:val="2"/>
      </w:numPr>
    </w:pPr>
    <w:p w:rsidR="00402C87" w:rsidRDefault="00402C87" w:rsidP="00402C87">
      <w:r>
        <w:t>Banana</w:t>
      </w:r>
    </w:p>
    <w:pPr>
      <w:pStyle w:val="ListParagraph"/>
      <w:numPr>
        <w:ilvl w:val="0"/>
        <w:numId w:val="2"/>
      </w:numPr>
    </w:pPr>
    <w:p w:rsidR="00402C87" w:rsidRDefault="00402C87" w:rsidP="00402C87">
      <w:r>
        <w:t>Orange</w:t>
      </w:r>
    </w:p>
    <w:pPr>
      <w:pStyle w:val="ListParagraph"/>
      <w:numPr>
        <w:ilvl w:val="0"/>
        <w:numId w:val="2"/>
      </w:numPr>
    </w:pPr>
    <w:p w:rsidR="001019D4" w:rsidRDefault="001019D4" w:rsidP="001019D4">
      <w:r>
        <w:t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Column 1 row 1</w:t>
            </w:r>
          </w:p>
        </w:tc>
        <w:tc>
          <w:tcPr>
            <w:tcW w:w="4788" w:type="dxa"/>
          </w:tcPr>
          <w:p w:rsidR="001019D4" w:rsidRDefault="001019D4" w:rsidP="001019D4"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C1R2</w:t>
            </w:r>
          </w:p>
        </w:tc>
        <w:tc>
          <w:tcPr>
            <w:tcW w:w="4788" w:type="dxa"/>
          </w:tcPr>
          <w:p w:rsidR="001019D4" w:rsidRDefault="001019D4" w:rsidP="001019D4">
            <w:r>
              <w:t>C2R2</w:t>
            </w:r>
          </w:p>
        </w:tc>
      </w:tr>
    </w:tbl>
    <w:p w:rsidR="0042144F" w:rsidRDefault="0042144F" w:rsidP="0042144F">
      <w:r>
        <w:t>Following is a manual page break:</w:t>
      </w:r>
    </w:p>
    <w:p w:rsidR="0042144F" w:rsidRDefault="0042144F">
      <w:r>
        <w:br w:type="page"/>
      </w:r>
    </w:p>
    <w:pPr>
      <w:sectPr w:rsidR="0042144F" w:rsidSect="0042144F">
        <w:headerReference w:type="default" r:id="rId10"/>
        <w:footerReference w:type="default" r:id="rId11"/>
        <w:type w:val="continuous"/>
        <w:pgSz w:w="12240" w:h="15840"/>
        <w:pgMar w:top="1440" w:right="1440" w:bottom="1440" w:left="1440" w:header="720" w:footer="720" w:gutter="0"/>
        <w:cols w:space="720"/>
        <w:docGrid w:linePitch="360"/>
      </w:sectPr>
    </w:pPr>
    <w:p w:rsidR="0042144F" w:rsidRDefault="0042144F" w:rsidP="0042144F"/>
    <w:p w:rsidR="0042144F" w:rsidRDefault="0042144F" w:rsidP="0042144F">
      <w:r>
        <w:lastRenderedPageBreak/>
        <w:t xml:space="preserve">This text is in two columns.  </w:t>
      </w:r>
      <w:proofErr w:type="spellStart"/>
      <w:r w:rsidRPr="00BC32AA">
        <w:rPr>
          <w:color w:val="595959" w:themeColor="text1" w:themeTint="A6"/>
        </w:rPr>
        <w:t>Lorem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dolor sit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consectetuer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pulvinar</w:t>
      </w:r>
      <w:proofErr w:type="spellEnd"/>
      <w:r w:rsidRPr="00BC32AA">
        <w:rPr>
          <w:color w:val="595959" w:themeColor="text1" w:themeTint="A6"/>
        </w:rPr>
        <w:t xml:space="preserve"> magna.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Duis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ante.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placerat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 at </w:t>
      </w:r>
      <w:proofErr w:type="spellStart"/>
      <w:r w:rsidRPr="00BC32AA">
        <w:rPr>
          <w:color w:val="595959" w:themeColor="text1" w:themeTint="A6"/>
        </w:rPr>
        <w:t>odio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vulputate</w:t>
      </w:r>
      <w:proofErr w:type="spellEnd"/>
      <w:r w:rsidRPr="00BC32AA">
        <w:rPr>
          <w:color w:val="595959" w:themeColor="text1" w:themeTint="A6"/>
        </w:rPr>
        <w:t xml:space="preserve">, lacus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posuere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</w:t>
      </w:r>
      <w:proofErr w:type="spellEnd"/>
      <w:r w:rsidRPr="00BC32AA">
        <w:rPr>
          <w:color w:val="595959" w:themeColor="text1" w:themeTint="A6"/>
        </w:rPr>
        <w:t xml:space="preserve">, nisi </w:t>
      </w:r>
      <w:proofErr w:type="spellStart"/>
      <w:proofErr w:type="gramStart"/>
      <w:r w:rsidRPr="00BC32AA">
        <w:rPr>
          <w:color w:val="595959" w:themeColor="text1" w:themeTint="A6"/>
        </w:rPr>
        <w:t>leo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lacus, </w:t>
      </w:r>
      <w:proofErr w:type="spellStart"/>
      <w:r w:rsidRPr="00BC32AA">
        <w:rPr>
          <w:color w:val="595959" w:themeColor="text1" w:themeTint="A6"/>
        </w:rPr>
        <w:t>quis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sapien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 </w:t>
      </w:r>
      <w:proofErr w:type="spellStart"/>
      <w:r w:rsidRPr="00BC32AA">
        <w:rPr>
          <w:color w:val="595959" w:themeColor="text1" w:themeTint="A6"/>
        </w:rPr>
        <w:t>hac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habitasse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platea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dictumst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facilisis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libero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metus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tincidunt</w:t>
      </w:r>
      <w:proofErr w:type="spellEnd"/>
      <w:r w:rsidRPr="00BC32AA">
        <w:rPr>
          <w:color w:val="595959" w:themeColor="text1" w:themeTint="A6"/>
        </w:rPr>
        <w:t xml:space="preserve"> quam, </w:t>
      </w:r>
      <w:proofErr w:type="spellStart"/>
      <w:proofErr w:type="gramStart"/>
      <w:r w:rsidRPr="00BC32AA">
        <w:rPr>
          <w:color w:val="595959" w:themeColor="text1" w:themeTint="A6"/>
        </w:rPr>
        <w:t>nec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dignissim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justo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</w:t>
      </w:r>
      <w:proofErr w:type="spellEnd"/>
      <w:r w:rsidRPr="00BC32AA">
        <w:rPr>
          <w:color w:val="595959" w:themeColor="text1" w:themeTint="A6"/>
        </w:rPr>
        <w:t xml:space="preserve"> a </w:t>
      </w:r>
      <w:proofErr w:type="spellStart"/>
      <w:r w:rsidRPr="00BC32AA">
        <w:rPr>
          <w:color w:val="595959" w:themeColor="text1" w:themeTint="A6"/>
        </w:rPr>
        <w:t>ligula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Cras</w:t>
      </w:r>
      <w:proofErr w:type="spellEnd"/>
      <w:r w:rsidRPr="00BC32AA">
        <w:rPr>
          <w:color w:val="595959" w:themeColor="text1" w:themeTint="A6"/>
        </w:rPr>
        <w:t xml:space="preserve"> sit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felis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</w:t>
      </w:r>
      <w:proofErr w:type="spellEnd"/>
      <w:r w:rsidRPr="00BC32AA">
        <w:rPr>
          <w:color w:val="595959" w:themeColor="text1" w:themeTint="A6"/>
        </w:rPr>
        <w:t xml:space="preserve">. </w:t>
      </w:r>
    </w:p>
    <w:pPr>
      <w:sectPr w:rsidR="0042144F" w:rsidSect="00BC32AA">
        <w:type w:val="continuous"/>
        <w:pgSz w:w="12240" w:h="15840"/>
        <w:pgMar w:top="1440" w:right="1440" w:bottom="1440" w:left="1440" w:header="720" w:footer="720" w:gutter="0"/>
        <w:cols w:num="2" w:space="720"/>
        <w:docGrid w:linePitch="360"/>
      </w:sectPr>
    </w:pPr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To the right </w:t>
      </w:r>
      <w:r w:rsidR="0047745F">
        <w:t xml:space="preserve">is a PNG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 </w:t>
        </w:r>
        <w:proofErr w:type="spellStart"/>
        <w:r w:rsidR="00643096" w:rsidRPr="00643096">
          <w:rPr>
            <w:rStyle w:val="Hyperlink"/>
          </w:rPr>
          <w:t>Nicu</w:t>
        </w:r>
        <w:proofErr w:type="spellEnd"/>
      </w:hyperlink>
      <w:r w:rsidR="00643096">
        <w:t xml:space="preserve">) </w:t>
      </w:r>
      <w:r w:rsidR="0047745F">
        <w:t>with transparency</w:t>
      </w:r>
      <w:r w:rsidR="00643096">
        <w:t xml:space="preserve"> with square text wrapping.  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dolor sit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consectetuer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pulvinar</w:t>
      </w:r>
      <w:proofErr w:type="spellEnd"/>
      <w:r w:rsidR="00643096" w:rsidRPr="00BC32AA">
        <w:rPr>
          <w:color w:val="595959" w:themeColor="text1" w:themeTint="A6"/>
        </w:rPr>
        <w:t xml:space="preserve"> magna.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Duis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turpis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ante.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Curabitur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placerat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 at </w:t>
      </w:r>
      <w:proofErr w:type="spellStart"/>
      <w:r w:rsidR="00643096" w:rsidRPr="00BC32AA">
        <w:rPr>
          <w:color w:val="595959" w:themeColor="text1" w:themeTint="A6"/>
        </w:rPr>
        <w:t>odio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Sed </w:t>
      </w:r>
      <w:proofErr w:type="spellStart"/>
      <w:r w:rsidR="00643096" w:rsidRPr="00BD3641">
        <w:rPr>
          <w:color w:val="595959" w:themeColor="text1" w:themeTint="A6"/>
          <w:lang w:val="es-MX"/>
        </w:rPr>
        <w:t>vulputate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posuere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nisi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leo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quis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sapien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 </w:t>
      </w:r>
      <w:proofErr w:type="spellStart"/>
      <w:r w:rsidR="00643096" w:rsidRPr="00BD3641">
        <w:rPr>
          <w:color w:val="595959" w:themeColor="text1" w:themeTint="A6"/>
          <w:lang w:val="es-MX"/>
        </w:rPr>
        <w:t>velit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 </w:t>
      </w:r>
      <w:proofErr w:type="spellStart"/>
      <w:r w:rsidR="00643096" w:rsidRPr="00BD3641">
        <w:rPr>
          <w:color w:val="595959" w:themeColor="text1" w:themeTint="A6"/>
          <w:lang w:val="es-MX"/>
        </w:rPr>
        <w:t>hac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habitasse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platea </w:t>
      </w:r>
      <w:proofErr w:type="spellStart"/>
      <w:r w:rsidR="00643096" w:rsidRPr="00BD3641">
        <w:rPr>
          <w:color w:val="595959" w:themeColor="text1" w:themeTint="A6"/>
          <w:lang w:val="es-MX"/>
        </w:rPr>
        <w:t>dictumst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Curabitur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turpis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sed </w:t>
      </w:r>
      <w:proofErr w:type="spellStart"/>
      <w:r w:rsidR="00643096" w:rsidRPr="00BD3641">
        <w:rPr>
          <w:color w:val="595959" w:themeColor="text1" w:themeTint="A6"/>
          <w:lang w:val="es-MX"/>
        </w:rPr>
        <w:t>eleifend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facilisis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libero </w:t>
      </w:r>
      <w:proofErr w:type="spellStart"/>
      <w:r w:rsidR="00643096" w:rsidRPr="00BD3641">
        <w:rPr>
          <w:color w:val="595959" w:themeColor="text1" w:themeTint="A6"/>
          <w:lang w:val="es-MX"/>
        </w:rPr>
        <w:t>metus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tincidunt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quam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dignissim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justo </w:t>
      </w:r>
      <w:proofErr w:type="spellStart"/>
      <w:r w:rsidR="00643096" w:rsidRPr="00BD3641">
        <w:rPr>
          <w:color w:val="595959" w:themeColor="text1" w:themeTint="A6"/>
          <w:lang w:val="es-MX"/>
        </w:rPr>
        <w:t>erat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 </w:t>
      </w:r>
      <w:proofErr w:type="spellStart"/>
      <w:r w:rsidR="00643096" w:rsidRPr="00BD3641">
        <w:rPr>
          <w:color w:val="595959" w:themeColor="text1" w:themeTint="A6"/>
          <w:lang w:val="es-MX"/>
        </w:rPr>
        <w:t>ligula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Cras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Donec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tortor. </w:t>
      </w:r>
      <w:proofErr w:type="spellStart"/>
      <w:r w:rsidR="00643096" w:rsidRPr="00BD3641">
        <w:rPr>
          <w:color w:val="595959" w:themeColor="text1" w:themeTint="A6"/>
          <w:lang w:val="es-MX"/>
        </w:rPr>
        <w:t>Lorem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dolor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consectetuer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Pellentesque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rutrum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commodo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Fusce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 xml:space="preserve"> id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semper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consequat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Morbi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gravida</w:t>
      </w:r>
      <w:proofErr w:type="spellEnd"/>
      <w:r w:rsidR="00643096" w:rsidRPr="00BC32AA">
        <w:rPr>
          <w:color w:val="595959" w:themeColor="text1" w:themeTint="A6"/>
        </w:rPr>
        <w:t xml:space="preserve"> at, </w:t>
      </w:r>
      <w:proofErr w:type="spellStart"/>
      <w:r w:rsidR="00643096" w:rsidRPr="00BC32AA">
        <w:rPr>
          <w:color w:val="595959" w:themeColor="text1" w:themeTint="A6"/>
        </w:rPr>
        <w:t>vulputate</w:t>
      </w:r>
      <w:proofErr w:type="spellEnd"/>
      <w:r w:rsidR="00643096" w:rsidRPr="00BC32AA">
        <w:rPr>
          <w:color w:val="595959" w:themeColor="text1" w:themeTint="A6"/>
        </w:rPr>
        <w:t xml:space="preserve"> a, </w:t>
      </w:r>
      <w:proofErr w:type="spellStart"/>
      <w:r w:rsidR="00643096" w:rsidRPr="00BC32AA">
        <w:rPr>
          <w:color w:val="595959" w:themeColor="text1" w:themeTint="A6"/>
        </w:rPr>
        <w:t>lacinia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vel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velit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Following is a pasted Excel document</w:t>
      </w:r>
      <w:r w:rsidR="00126310">
        <w:t xml:space="preserve"> with a few spreadsheet</w:t>
      </w:r>
      <w:r w:rsidR="00DB57B6">
        <w:t xml:space="preserve"> features</w:t>
      </w:r>
      <w:r w:rsidR="0042144F">
        <w:t xml:space="preserve"> including formulas and a chart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Document revisions</w:t>
      </w:r>
    </w:p>
    <w:p w:rsidR="00E31D1B" w:rsidRDefault="00E31D1B" w:rsidP="00E31D1B">
      <w:r>
        <w:t>2008 Jan 23: first version</w:t>
      </w:r>
    </w:p>
    <w:pPr>
      <w:pStyle w:val="ListParagraph"/>
      <w:numPr>
        <w:ilvl w:val="0"/>
        <w:numId w:val="3"/>
      </w:numPr>
    </w:pPr>
    <w:p w:rsidR="00E31D1B" w:rsidRDefault="00E31D1B" w:rsidP="00E31D1B">
      <w:r>
        <w:lastRenderedPageBreak/>
        <w:t>2008 Feb 06: v1.1: fixed first hyperlink; changed Excel from regular paste as table to an embedded spreadsheet</w:t>
      </w:r>
    </w:p>
    <w:pPr>
      <w:pStyle w:val="ListParagraph"/>
      <w:numPr>
        <w:ilvl w:val="0"/>
        <w:numId w:val="3"/>
      </w:numPr>
    </w:pPr>
    <w:p w:rsidR="00BC32AA" w:rsidRDefault="00E31D1B" w:rsidP="001019D4">
      <w:r>
        <w:t>I</w:t>
      </w:r>
      <w:r w:rsidR="006948CC">
        <w:t xml:space="preserve">f </w:t>
      </w:r>
      <w:r w:rsidR="00126310">
        <w:t xml:space="preserve">linking to this reference document, please use </w:t>
      </w:r>
      <w:r w:rsidR="008E75B4">
        <w:t xml:space="preserve">the following </w:t>
      </w:r>
      <w:r w:rsidR="00126310">
        <w:t>link</w:t>
      </w:r>
      <w:r w:rsidR="008E75B4">
        <w:t xml:space="preserve"> </w:t>
      </w:r>
      <w:r>
        <w:t xml:space="preserve">to its web page </w:t>
      </w:r>
      <w:r w:rsidR="008E75B4">
        <w:t>(instead of a direct link):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http://OpenOfficeOrgNinja.googlepages.com/OpenXML_Reference_Document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rPr>
          <w:rStyle w:val="CommentReference"/>
        </w:rPr>
        <w:annotationRef/>
      </w:r>
      <w:r>
        <w:t>Nice comment</w:t>
      </w:r>
    </w:p>
    <w:pPr>
      <w:pStyle w:val="CommentText"/>
    </w:pPr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Pr>
      <w:spacing w:after="0" w:line="240" w:lineRule="auto"/>
    </w:pPr>
    <w:p w:rsidR="002D75F4" w:rsidRDefault="002D75F4" w:rsidP="00BC32AA">
      <w:r>
        <w:separator/>
      </w:r>
    </w:p>
  </w:endnote>
  <w:end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Pr>
    <w:pStyle w:val="Footer"/>
  </w:pPr>
  <w:pPr>
    <w:pStyle w:val="Footer"/>
  </w:pPr>
  <w:p w:rsidR="0042144F" w:rsidRDefault="004214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Pr>
    <w:pStyle w:val="Footer"/>
  </w:pPr>
  <w:pPr>
    <w:pStyle w:val="Footer"/>
  </w:pPr>
  <w:p w:rsidR="00BC32AA" w:rsidRDefault="00BC32A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Pr>
      <w:spacing w:after="0" w:line="240" w:lineRule="auto"/>
    </w:pPr>
    <w:p w:rsidR="002D75F4" w:rsidRDefault="002D75F4" w:rsidP="00BC32AA">
      <w:r>
        <w:separator/>
      </w:r>
    </w:p>
  </w:footnote>
  <w:foot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footnote>
  <w:footnote w:id="2">
    <w:p w:rsidR="00AF362D" w:rsidRDefault="00AF362D">
      <w:r>
        <w:rPr>
          <w:rStyle w:val="FootnoteReference"/>
        </w:rPr>
        <w:footnoteRef/>
      </w:r>
      <w:r>
        <w:t xml:space="preserve"> This is the footnote.</w:t>
      </w:r>
    </w:p>
    <w:pPr>
      <w:pStyle w:val="FootnoteText"/>
    </w:pPr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  <w:pPr>
    <w:pStyle w:val="Header"/>
  </w:pPr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  <w:pPr>
    <w:pStyle w:val="Header"/>
  </w:pPr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