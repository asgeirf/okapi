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{x0:&lt;w:proofErr w:type="spellStart"/&gt;}OOoNinjahay</w:t>
      </w:r>
      <w:proofErr w:type="spellEnd"/>
      <w:r>
        <w:t xml:space="preserve">{x1:&lt;w:proofErr w:type="spellEnd"/&gt;}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{x2:&lt;w:proofErr w:type="spellStart"/&gt;&lt;w:proofErr w:type="gramStart"/&gt;}OpenXMLhay</w:t>
      </w:r>
      <w:proofErr w:type="spellEnd"/>
      <w:r>
        <w:t xml:space="preserve">{x3:&lt;w:proofErr w:type="spellEnd"/&gt;} .</w:t>
      </w:r>
      <w:proofErr w:type="gramEnd"/>
      <w:r>
        <w:t xml:space="preserve">{x4:&lt;w:proofErr w:type="gramEnd"/&gt;}</w:t>
      </w:r>
    </w:p>
    <w:p>
      <w:r>
        <w:t xml:space="preserve">esethay ontsfay andhay ontfay attributeshay: </w:t>
      </w:r>
      <w:r>
        <w:rPr>
          <w:b/>
        </w:rPr>
        <w:t>{g0:&lt;w:r&gt;&lt;w:rPr&gt;&lt;w:b/&gt;&lt;/w:rPr&gt;&lt;w:t&gt;}oldbay{/g1:&lt;/w:t&gt;&lt;/w:r&gt;}</w:t>
      </w:r>
      <w:r>
        <w:t xml:space="preserve">, </w:t>
      </w:r>
      <w:r>
        <w:rPr>
          <w:i/>
        </w:rPr>
        <w:t>{g2:&lt;w:r&gt;&lt;w:rPr&gt;&lt;w:i/&gt;&lt;/w:rPr&gt;&lt;w:t&gt;}italicshay{/g3:&lt;/w:t&gt;&lt;/w:r&gt;}</w:t>
      </w:r>
      <w:r>
        <w:t xml:space="preserve">, </w:t>
      </w:r>
      <w:r>
        <w:rPr>
          <w:u w:val="single"/>
        </w:rPr>
        <w:t>{g4:&lt;w:r&gt;&lt;w:rPr&gt;&lt;w:u w:val="single"/&gt;&lt;/w:rPr&gt;&lt;w:t&gt;}underlinehay{/g5:&lt;/w:t&gt;&lt;/w:r&gt;}</w:t>
      </w:r>
      <w:r>
        <w:t xml:space="preserve">, </w:t>
      </w:r>
      <w:r>
        <w:rPr>
          <w:strike/>
        </w:rPr>
        <w:t>{g6:&lt;w:r&gt;&lt;w:rPr&gt;&lt;w:strike/&gt;&lt;/w:rPr&gt;&lt;w:t&gt;}ikethroughstray{/g7:&lt;/w:t&gt;&lt;/w:r&gt;}</w:t>
      </w:r>
      <w:r>
        <w:t xml:space="preserve">, </w:t>
      </w:r>
      <w:r>
        <w:rPr>
          <w:vertAlign w:val="superscript"/>
        </w:rPr>
        <w:t>{g8:&lt;w:r&gt;&lt;w:rPr&gt;&lt;w:vertAlign w:val="superscript"/&gt;&lt;/w:rPr&gt;&lt;w:t&gt;}uperscriptsay{/g9:&lt;/w:t&gt;&lt;/w:r&gt;}</w:t>
      </w:r>
      <w:r>
        <w:t xml:space="preserve">, </w:t>
      </w:r>
      <w:r>
        <w:rPr>
          <w:vertAlign w:val="subscript"/>
        </w:rPr>
        <w:t>{g10:&lt;w:r&gt;&lt;w:rPr&gt;&lt;w:vertAlign w:val="subscript"/&gt;&lt;/w:rPr&gt;&lt;w:t&gt;}ubscriptsay{/g11:&lt;/w:t&gt;&lt;/w:r&gt;}</w:t>
      </w:r>
      <w:r>
        <w:t xml:space="preserve">, </w:t>
      </w:r>
      <w:r>
        <w:rPr>
          <w:smallCaps/>
        </w:rPr>
        <w:t>{g12:&lt;w:r&gt;&lt;w:rPr&gt;&lt;w:smallCaps/&gt;&lt;/w:rPr&gt;&lt;w:t&gt;}allsmay apscay{/g13:&lt;/w:t&gt;&lt;/w:r&gt;}</w:t>
      </w:r>
      <w:r>
        <w:t xml:space="preserve">,</w:t>
      </w:r>
      <w:r>
        <w:rPr>
          <w:caps/>
        </w:rPr>
        <w:t xml:space="preserve">{g14:&lt;w:r&gt;&lt;w:rPr&gt;&lt;w:caps/&gt;&lt;/w:rPr&gt;&lt;w:t xml:space="preserve"&gt;} allhay apscay{/g15:&lt;/w:t&gt;&lt;/w:r&gt;}</w:t>
      </w:r>
      <w:r>
        <w:t xml:space="preserve">, </w:t>
      </w:r>
      <w:r>
        <w:rPr>
          <w:rFonts w:ascii="Times New Roman" w:hAnsi="Times New Roman" w:cs="Times New Roman"/>
        </w:rPr>
        <w:t>{g16:&lt;w:r&gt;&lt;w:rPr&gt;&lt;w:rFonts w:ascii="Times New Roman" w:hAnsi="Times New Roman" w:cs="Times New Roman"/&gt;&lt;/w:rPr&gt;&lt;w:t&gt;}imestay ewnay omanray{/g17:&lt;/w:t&gt;&lt;/w:r&gt;}</w:t>
      </w:r>
      <w:r>
        <w:t xml:space="preserve">, </w:t>
      </w:r>
      <w:r>
        <w:rPr>
          <w:rFonts w:ascii="Arial" w:hAnsi="Arial" w:cs="Arial"/>
        </w:rPr>
        <w:t xml:space="preserve">{g18:&lt;w:r&gt;&lt;w:rPr&gt;&lt;w:rFonts w:ascii="Arial" w:hAnsi="Arial" w:cs="Arial"/&gt;&lt;/w:rPr&gt;&lt;w:t xml:space="preserve"&gt;}Arialhay, {/g19:&lt;/w:t&gt;&lt;/w:r&gt;}</w:t>
      </w:r>
      <w:r>
        <w:rPr>
          <w:rFonts w:ascii="Arial" w:hAnsi="Arial" w:cs="Arial"/>
          <w:sz w:val="16"/>
          <w:szCs w:val="16"/>
        </w:rPr>
        <w:t>{g20:&lt;w:r&gt;&lt;w:rPr&gt;&lt;w:rFonts w:ascii="Arial" w:hAnsi="Arial" w:cs="Arial"/&gt;&lt;w:sz w:val="16"/&gt;&lt;w:szCs w:val="16"/&gt;&lt;/w:rPr&gt;&lt;w:t&gt;}Arialhay 8 ptay{/g21:&lt;/w:t&gt;&lt;/w:r&gt;}</w:t>
      </w:r>
      <w:r>
        <w:t xml:space="preserve">, </w:t>
      </w:r>
      <w:r>
        <w:rPr>
          <w:color w:val="C00000"/>
        </w:rPr>
        <w:t xml:space="preserve">{g22:&lt;w:r&gt;&lt;w:rPr&gt;&lt;w:color w:val="C00000"/&gt;&lt;/w:rPr&gt;&lt;w:t xml:space="preserve"&gt;}edray oregroundfay{/g23:&lt;/w:t&gt;&lt;/w:r&gt;}</w:t>
      </w:r>
      <w:r>
        <w:t xml:space="preserve">,</w:t>
      </w:r>
      <w:r>
        <w:rPr>
          <w:color w:val="002060"/>
        </w:rPr>
        <w:t xml:space="preserve">{g24:&lt;w:r&gt;&lt;w:rPr&gt;&lt;w:color w:val="002060"/&gt;&lt;/w:rPr&gt;&lt;w:t xml:space="preserve"&gt;} {/g25:&lt;/w:t&gt;&lt;/w:r&gt;}</w:t>
      </w:r>
      <w:r>
        <w:rPr>
          <w:color w:val="0070C0"/>
        </w:rPr>
        <w:t>{g26:&lt;w:r&gt;&lt;w:rPr&gt;&lt;w:color w:val="0070C0"/&gt;&lt;/w:rPr&gt;&lt;w:t&gt;}ueblay{/g27:&lt;/w:t&gt;&lt;/w:r&gt;}</w:t>
      </w:r>
      <w:r>
        <w:t xml:space="preserve">,</w:t>
      </w:r>
      <w:r>
        <w:rPr>
          <w:color w:val="00B050"/>
        </w:rPr>
        <w:t xml:space="preserve">{g28:&lt;w:r&gt;&lt;w:rPr&gt;&lt;w:color w:val="00B050"/&gt;&lt;/w:rPr&gt;&lt;w:t xml:space="preserve"&gt;} eengray, {/g29:&lt;/w:t&gt;&lt;/w:r&gt;}</w:t>
      </w:r>
      <w:r>
        <w:rPr>
          <w:highlight w:val="yellow"/>
        </w:rPr>
        <w:t>{g30:&lt;w:r&gt;&lt;w:rPr&gt;&lt;w:highlight w:val="yellow"/&gt;&lt;/w:rPr&gt;&lt;w:t&gt;}ellowyay ighlighthay{/g31:&lt;/w:t&gt;&lt;/w:r&gt;}</w:t>
      </w:r>
      <w:r>
        <w:t xml:space="preserve">.  erehay arehay anhay externalhay </w:t>
      </w:r>
      <w:hyperlink r:id="rId8" w:history="1">
        <w:r>
          <w:t xml:space="preserve">{x32:&lt;w:hyperlink r:id="rId8" w:history="1"&gt;}</w:t>
        </w:r>
        <w:r>
          <w:rPr>
            <w:rStyle w:val="Hyperlink"/>
          </w:rPr>
          <w:t>{g33:&lt;w:r&gt;&lt;w:rPr&gt;&lt;w:rStyle w:val="Hyperlink"/&gt;&lt;/w:rPr&gt;&lt;w:t&gt;}erlinkhypay{/g34:&lt;/w:t&gt;&lt;/w:r&gt;}</w:t>
        </w:r>
      </w:hyperlink>
      <w:r>
        <w:t xml:space="preserve">{x35:&lt;/w:hyperlink&gt;}, ahay </w:t>
      </w:r>
      <w:hyperlink w:anchor="ordered_list" w:history="1">
        <w:r>
          <w:t xml:space="preserve">{x36:&lt;w:hyperlink w:anchor="ordered_list" w:history="1"&gt;}</w:t>
        </w:r>
        <w:r>
          <w:rPr>
            <w:rStyle w:val="Hyperlink"/>
          </w:rPr>
          <w:t xml:space="preserve">{g37:&lt;w:r&gt;&lt;w:rPr&gt;&lt;w:rStyle w:val="Hyperlink"/&gt;&lt;/w:rPr&gt;&lt;w:t xml:space="preserve"&gt;}ookmarkbay umpjay otay ethay orderedhay istlay{/g38:&lt;/w:t&gt;&lt;/w:r&gt;}</w:t>
        </w:r>
      </w:hyperlink>
      <w:r>
        <w:t xml:space="preserve">{x39:&lt;/w:hyperlink&gt;}, andhay ahay ootnotefay</w:t>
      </w:r>
      <w:r>
        <w:rPr>
          <w:rStyle w:val="FootnoteReference"/>
        </w:rPr>
        <w:footnoteReference w:id="2"/>
      </w:r>
      <w:r>
        <w:t xml:space="preserve">{x40:&lt;w:r&gt;&lt;w:rPr&gt;&lt;w:rStyle w:val="FootnoteReference"/&gt;&lt;/w:rPr&gt;&lt;w:footnoteReference w:id="2"/&gt;&lt;/w:r&gt;}.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{x0:&lt;w:del w:id="0" w:author="name" w:date="2008-01-21T12:29:00Z"&gt;&lt;w:r&gt;&lt;w:delText xml:space="preserve"&gt;edits  &lt;/w:delText&gt;&lt;/w:r&gt;&lt;/w:del&gt;&lt;w:proofErr w:type="gramStart"/&gt;}</w:t>
      </w:r>
      <w:ins w:id="1" w:author="name" w:date="2008-01-21T12:29:00Z">
        <w:r>
          <w:t xml:space="preserve">{g1:&lt;w:ins w:id="1" w:author="name" w:date="2008-01-21T12:29:00Z"&gt;&lt;w:r&gt;&lt;w:t xml:space="preserve"&gt;}angeschay  {/g2:&lt;/w:t&gt;&lt;/w:r&gt;&lt;/w:ins&gt;}</w:t>
        </w:r>
      </w:ins>
      <w:r>
        <w:t xml:space="preserve">orhay</w:t>
      </w:r>
      <w:proofErr w:type="gramEnd"/>
      <w:r>
        <w:t xml:space="preserve">{x3:&lt;w:proofErr w:type="gramEnd"/&gt;} addhay </w:t>
      </w:r>
      <w:commentRangeStart w:id="2"/>
      <w:r>
        <w:t xml:space="preserve">{x4:&lt;w:commentRangeStart w:id="2"/&gt;}ommentscay</w:t>
      </w:r>
      <w:commentRangeEnd w:id="2"/>
      <w:r>
        <w:t xml:space="preserve">{x5:&lt;w:commentRangeEnd w:id="2"/&gt;}</w:t>
      </w:r>
      <w:r>
        <w:rPr>
          <w:rStyle w:val="CommentReference"/>
        </w:rPr>
        <w:commentReference w:id="2"/>
      </w:r>
      <w:r>
        <w:t xml:space="preserve">{x6:&lt;w:r&gt;&lt;w:rPr&gt;&lt;w:rStyle w:val="CommentReference"/&gt;&lt;/w:rPr&gt;&lt;w:commentReference w:id="2"/&gt;&lt;/w:r&gt;}.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{x0:&lt;w:proofErr w:type="spellStart"/&gt;}</w:t>
      </w:r>
      <w:r>
        <w:rPr>
          <w:color w:val="7F7F7F" w:themeColor="text1" w:themeTint="80"/>
        </w:rPr>
        <w:t>{g1:&lt;w:r&gt;&lt;w:rPr&gt;&lt;w:color w:val="7F7F7F" w:themeColor="text1" w:themeTint="80"/&gt;&lt;/w:rPr&gt;&lt;w:t&gt;}oremlay{/g2:&lt;/w:t&gt;&lt;/w:r&gt;}</w:t>
      </w:r>
      <w:proofErr w:type="spellEnd"/>
      <w:r>
        <w:t xml:space="preserve">{x3:&lt;w:proofErr w:type="spellEnd"/&gt;}</w:t>
      </w:r>
      <w:r>
        <w:rPr>
          <w:color w:val="7F7F7F" w:themeColor="text1" w:themeTint="80"/>
        </w:rPr>
        <w:t xml:space="preserve">{g4:&lt;w:r&gt;&lt;w:rPr&gt;&lt;w:color w:val="7F7F7F" w:themeColor="text1" w:themeTint="80"/&gt;&lt;/w:rPr&gt;&lt;w:t xml:space="preserve"&gt;} {/g5:&lt;/w:t&gt;&lt;/w:r&gt;}</w:t>
      </w:r>
      <w:proofErr w:type="spellStart"/>
      <w:r>
        <w:t xml:space="preserve">{x6:&lt;w:proofErr w:type="spellStart"/&gt;}</w:t>
      </w:r>
      <w:r>
        <w:rPr>
          <w:color w:val="7F7F7F" w:themeColor="text1" w:themeTint="80"/>
        </w:rPr>
        <w:t>{g7:&lt;w:r&gt;&lt;w:rPr&gt;&lt;w:color w:val="7F7F7F" w:themeColor="text1" w:themeTint="80"/&gt;&lt;/w:rPr&gt;&lt;w:t&gt;}ipsumhay{/g8:&lt;/w:t&gt;&lt;/w:r&gt;}</w:t>
      </w:r>
      <w:proofErr w:type="spellEnd"/>
      <w:r>
        <w:t xml:space="preserve">{x9:&lt;w:proofErr w:type="spellEnd"/&gt;}</w:t>
      </w:r>
      <w:r>
        <w:rPr>
          <w:color w:val="7F7F7F" w:themeColor="text1" w:themeTint="80"/>
        </w:rPr>
        <w:t xml:space="preserve">{g10:&lt;w:r&gt;&lt;w:rPr&gt;&lt;w:color w:val="7F7F7F" w:themeColor="text1" w:themeTint="80"/&gt;&lt;/w:rPr&gt;&lt;w:t xml:space="preserve"&gt;} {/g11:&lt;/w:t&gt;&lt;/w:r&gt;}</w:t>
      </w:r>
      <w:proofErr w:type="gramStart"/>
      <w:r>
        <w:t xml:space="preserve">{x12:&lt;w:proofErr w:type="gramStart"/&gt;}</w:t>
      </w:r>
      <w:r>
        <w:rPr>
          <w:color w:val="7F7F7F" w:themeColor="text1" w:themeTint="80"/>
        </w:rPr>
        <w:t>{g13:&lt;w:r&gt;&lt;w:rPr&gt;&lt;w:color w:val="7F7F7F" w:themeColor="text1" w:themeTint="80"/&gt;&lt;/w:rPr&gt;&lt;w:t&gt;}olorday itsay{/g14:&lt;/w:t&gt;&lt;/w:r&gt;}</w:t>
      </w:r>
      <w:proofErr w:type="gramEnd"/>
      <w:r>
        <w:t xml:space="preserve">{x15:&lt;w:proofErr w:type="gramEnd"/&gt;}</w:t>
      </w:r>
      <w:r>
        <w:rPr>
          <w:color w:val="7F7F7F" w:themeColor="text1" w:themeTint="80"/>
        </w:rPr>
        <w:t xml:space="preserve">{g16:&lt;w:r&gt;&lt;w:rPr&gt;&lt;w:color w:val="7F7F7F" w:themeColor="text1" w:themeTint="80"/&gt;&lt;/w:rPr&gt;&lt;w:t xml:space="preserve"&gt;} {/g17:&lt;/w:t&gt;&lt;/w:r&gt;}</w:t>
      </w:r>
      <w:proofErr w:type="spellStart"/>
      <w:r>
        <w:t xml:space="preserve">{x18:&lt;w:proofErr w:type="spellStart"/&gt;}</w:t>
      </w:r>
      <w:r>
        <w:rPr>
          <w:color w:val="7F7F7F" w:themeColor="text1" w:themeTint="80"/>
        </w:rPr>
        <w:t>{g19:&lt;w:r&gt;&lt;w:rPr&gt;&lt;w:color w:val="7F7F7F" w:themeColor="text1" w:themeTint="80"/&gt;&lt;/w:rPr&gt;&lt;w:t&gt;}amethay{/g20:&lt;/w:t&gt;&lt;/w:r&gt;}</w:t>
      </w:r>
      <w:proofErr w:type="spellEnd"/>
      <w:r>
        <w:t xml:space="preserve">{x21:&lt;w:proofErr w:type="spellEnd"/&gt;}</w:t>
      </w:r>
      <w:r>
        <w:rPr>
          <w:color w:val="7F7F7F" w:themeColor="text1" w:themeTint="80"/>
        </w:rPr>
        <w:t xml:space="preserve">{g22:&lt;w:r&gt;&lt;w:rPr&gt;&lt;w:color w:val="7F7F7F" w:themeColor="text1" w:themeTint="80"/&gt;&lt;/w:rPr&gt;&lt;w:t xml:space="preserve"&gt;}, {/g23:&lt;/w:t&gt;&lt;/w:r&gt;}</w:t>
      </w:r>
      <w:proofErr w:type="spellStart"/>
      <w:r>
        <w:t xml:space="preserve">{x24:&lt;w:proofErr w:type="spellStart"/&gt;}</w:t>
      </w:r>
      <w:r>
        <w:rPr>
          <w:color w:val="7F7F7F" w:themeColor="text1" w:themeTint="80"/>
        </w:rPr>
        <w:t>{g25:&lt;w:r&gt;&lt;w:rPr&gt;&lt;w:color w:val="7F7F7F" w:themeColor="text1" w:themeTint="80"/&gt;&lt;/w:rPr&gt;&lt;w:t&gt;}onsectetuercay{/g26:&lt;/w:t&gt;&lt;/w:r&gt;}</w:t>
      </w:r>
      <w:proofErr w:type="spellEnd"/>
      <w:r>
        <w:t xml:space="preserve">{x27:&lt;w:proofErr w:type="spellEnd"/&gt;}</w:t>
      </w:r>
      <w:r>
        <w:rPr>
          <w:color w:val="7F7F7F" w:themeColor="text1" w:themeTint="80"/>
        </w:rPr>
        <w:t xml:space="preserve">{g28:&lt;w:r&gt;&lt;w:rPr&gt;&lt;w:color w:val="7F7F7F" w:themeColor="text1" w:themeTint="80"/&gt;&lt;/w:rPr&gt;&lt;w:t xml:space="preserve"&gt;} {/g29:&lt;/w:t&gt;&lt;/w:r&gt;}</w:t>
      </w:r>
      <w:proofErr w:type="spellStart"/>
      <w:r>
        <w:t xml:space="preserve">{x30:&lt;w:proofErr w:type="spellStart"/&gt;}</w:t>
      </w:r>
      <w:r>
        <w:rPr>
          <w:color w:val="7F7F7F" w:themeColor="text1" w:themeTint="80"/>
        </w:rPr>
        <w:t>{g31:&lt;w:r&gt;&lt;w:rPr&gt;&lt;w:color w:val="7F7F7F" w:themeColor="text1" w:themeTint="80"/&gt;&lt;/w:rPr&gt;&lt;w:t&gt;}adipiscinghay{/g32:&lt;/w:t&gt;&lt;/w:r&gt;}</w:t>
      </w:r>
      <w:proofErr w:type="spellEnd"/>
      <w:r>
        <w:t xml:space="preserve">{x33:&lt;w:proofErr w:type="spellEnd"/&gt;}</w:t>
      </w:r>
      <w:r>
        <w:rPr>
          <w:color w:val="7F7F7F" w:themeColor="text1" w:themeTint="80"/>
        </w:rPr>
        <w:t xml:space="preserve">{g34:&lt;w:r&gt;&lt;w:rPr&gt;&lt;w:color w:val="7F7F7F" w:themeColor="text1" w:themeTint="80"/&gt;&lt;/w:rPr&gt;&lt;w:t xml:space="preserve"&gt;} {/g35:&lt;/w:t&gt;&lt;/w:r&gt;}</w:t>
      </w:r>
      <w:proofErr w:type="spellStart"/>
      <w:r>
        <w:t xml:space="preserve">{x36:&lt;w:proofErr w:type="spellStart"/&gt;}</w:t>
      </w:r>
      <w:r>
        <w:rPr>
          <w:color w:val="7F7F7F" w:themeColor="text1" w:themeTint="80"/>
        </w:rPr>
        <w:t>{g37:&lt;w:r&gt;&lt;w:rPr&gt;&lt;w:color w:val="7F7F7F" w:themeColor="text1" w:themeTint="80"/&gt;&lt;/w:rPr&gt;&lt;w:t&gt;}elithay{/g38:&lt;/w:t&gt;&lt;/w:r&gt;}</w:t>
      </w:r>
      <w:proofErr w:type="spellEnd"/>
      <w:r>
        <w:t xml:space="preserve">{x39:&lt;w:proofErr w:type="spellEnd"/&gt;}</w:t>
      </w:r>
      <w:r>
        <w:rPr>
          <w:color w:val="7F7F7F" w:themeColor="text1" w:themeTint="80"/>
        </w:rPr>
        <w:t xml:space="preserve">{g40:&lt;w:r&gt;&lt;w:rPr&gt;&lt;w:color w:val="7F7F7F" w:themeColor="text1" w:themeTint="80"/&gt;&lt;/w:rPr&gt;&lt;w:t xml:space="preserve"&gt;}. {/g41:&lt;/w:t&gt;&lt;/w:r&gt;}</w:t>
      </w:r>
      <w:proofErr w:type="spellStart"/>
      <w:r>
        <w:t xml:space="preserve">{x42:&lt;w:proofErr w:type="spellStart"/&gt;}</w:t>
      </w:r>
      <w:r>
        <w:rPr>
          <w:color w:val="7F7F7F" w:themeColor="text1" w:themeTint="80"/>
        </w:rPr>
        <w:t>{g43:&lt;w:r&gt;&lt;w:rPr&gt;&lt;w:color w:val="7F7F7F" w:themeColor="text1" w:themeTint="80"/&gt;&lt;/w:rPr&gt;&lt;w:t&gt;}aurismay{/g44:&lt;/w:t&gt;&lt;/w:r&gt;}</w:t>
      </w:r>
      <w:proofErr w:type="spellEnd"/>
      <w:r>
        <w:t xml:space="preserve">{x45:&lt;w:proofErr w:type="spellEnd"/&gt;}</w:t>
      </w:r>
      <w:r>
        <w:rPr>
          <w:color w:val="7F7F7F" w:themeColor="text1" w:themeTint="80"/>
        </w:rPr>
        <w:t xml:space="preserve">{g46:&lt;w:r&gt;&lt;w:rPr&gt;&lt;w:color w:val="7F7F7F" w:themeColor="text1" w:themeTint="80"/&gt;&lt;/w:rPr&gt;&lt;w:t xml:space="preserve"&gt;} {/g47:&lt;/w:t&gt;&lt;/w:r&gt;}</w:t>
      </w:r>
      <w:proofErr w:type="spellStart"/>
      <w:r>
        <w:t xml:space="preserve">{x48:&lt;w:proofErr w:type="spellStart"/&gt;}</w:t>
      </w:r>
      <w:r>
        <w:rPr>
          <w:color w:val="7F7F7F" w:themeColor="text1" w:themeTint="80"/>
        </w:rPr>
        <w:t>{g49:&lt;w:r&gt;&lt;w:rPr&gt;&lt;w:color w:val="7F7F7F" w:themeColor="text1" w:themeTint="80"/&gt;&lt;/w:rPr&gt;&lt;w:t&gt;}ellentesquepay{/g50:&lt;/w:t&gt;&lt;/w:r&gt;}</w:t>
      </w:r>
      <w:proofErr w:type="spellEnd"/>
      <w:r>
        <w:t xml:space="preserve">{x51:&lt;w:proofErr w:type="spellEnd"/&gt;}</w:t>
      </w:r>
      <w:r>
        <w:rPr>
          <w:color w:val="7F7F7F" w:themeColor="text1" w:themeTint="80"/>
        </w:rPr>
        <w:t xml:space="preserve">{g52:&lt;w:r&gt;&lt;w:rPr&gt;&lt;w:color w:val="7F7F7F" w:themeColor="text1" w:themeTint="80"/&gt;&lt;/w:rPr&gt;&lt;w:t xml:space="preserve"&gt;} {/g53:&lt;/w:t&gt;&lt;/w:r&gt;}</w:t>
      </w:r>
      <w:proofErr w:type="spellStart"/>
      <w:r>
        <w:t xml:space="preserve">{x54:&lt;w:proofErr w:type="spellStart"/&gt;}</w:t>
      </w:r>
      <w:r>
        <w:rPr>
          <w:color w:val="7F7F7F" w:themeColor="text1" w:themeTint="80"/>
        </w:rPr>
        <w:t>{g55:&lt;w:r&gt;&lt;w:rPr&gt;&lt;w:color w:val="7F7F7F" w:themeColor="text1" w:themeTint="80"/&gt;&lt;/w:rPr&gt;&lt;w:t&gt;}ullanay{/g56:&lt;/w:t&gt;&lt;/w:r&gt;}</w:t>
      </w:r>
      <w:proofErr w:type="spellEnd"/>
      <w:r>
        <w:t xml:space="preserve">{x57:&lt;w:proofErr w:type="spellEnd"/&gt;}</w:t>
      </w:r>
      <w:r>
        <w:rPr>
          <w:color w:val="7F7F7F" w:themeColor="text1" w:themeTint="80"/>
        </w:rPr>
        <w:t xml:space="preserve">{g58:&lt;w:r&gt;&lt;w:rPr&gt;&lt;w:color w:val="7F7F7F" w:themeColor="text1" w:themeTint="80"/&gt;&lt;/w:rPr&gt;&lt;w:t xml:space="preserve"&gt;} {/g59:&lt;/w:t&gt;&lt;/w:r&gt;}</w:t>
      </w:r>
      <w:proofErr w:type="spellStart"/>
      <w:proofErr w:type="gramStart"/>
      <w:r>
        <w:t xml:space="preserve">{x60:&lt;w:proofErr w:type="spellStart"/&gt;&lt;w:proofErr w:type="gramStart"/&gt;}</w:t>
      </w:r>
      <w:r>
        <w:rPr>
          <w:color w:val="7F7F7F" w:themeColor="text1" w:themeTint="80"/>
        </w:rPr>
        <w:t>{g61:&lt;w:r&gt;&lt;w:rPr&gt;&lt;w:color w:val="7F7F7F" w:themeColor="text1" w:themeTint="80"/&gt;&lt;/w:rPr&gt;&lt;w:t&gt;}ecnay{/g62:&lt;/w:t&gt;&lt;/w:r&gt;}</w:t>
      </w:r>
      <w:proofErr w:type="spellEnd"/>
      <w:proofErr w:type="gramEnd"/>
      <w:r>
        <w:t xml:space="preserve">{x63:&lt;w:proofErr w:type="spellEnd"/&gt;&lt;w:proofErr w:type="gramEnd"/&gt;}</w:t>
      </w:r>
      <w:r>
        <w:rPr>
          <w:color w:val="7F7F7F" w:themeColor="text1" w:themeTint="80"/>
        </w:rPr>
        <w:t xml:space="preserve">{g64:&lt;w:r&gt;&lt;w:rPr&gt;&lt;w:color w:val="7F7F7F" w:themeColor="text1" w:themeTint="80"/&gt;&lt;/w:rPr&gt;&lt;w:t xml:space="preserve"&gt;} esthay.{/g65:&lt;/w:t&gt;&lt;/w:r&gt;}</w:t>
      </w:r>
    </w:p>
    <w:p>
      <w:pPr>
        <w:jc w:val="center"/>
      </w:pPr>
      <w:r>
        <w:t xml:space="preserve">isthay aragraphpay enteredcay</w:t>
      </w:r>
    </w:p>
    <w:p>
      <w:pPr>
        <w:jc w:val="right"/>
      </w:pPr>
      <w:r>
        <w:t xml:space="preserve"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 xml:space="preserve">isthay aragraphpay ashay ahay ueblay outlinehay.</w:t>
      </w:r>
    </w:p>
    <w:p>
      <w:bookmarkStart w:id="3" w:name="ordered_list"/>
      <w:bookmarkEnd w:id="3"/>
      <w:r>
        <w:t xml:space="preserve"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 xml:space="preserve"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 xml:space="preserve">onagoldjay</w:t>
      </w:r>
      <w:proofErr w:type="spellEnd"/>
      <w:r>
        <w:t xml:space="preserve">{x0:&lt;w:proofErr w:type="spellEnd"/&gt;}</w:t>
      </w:r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 xml:space="preserve"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 xml:space="preserve"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 xml:space="preserve">ollowingfay ishay ahay anualmay agepay eakbray:</w:t>
      </w:r>
    </w:p>
    <w:p>
      <w:r>
        <w:br w:type="page"/>
      </w:r>
      <w:r>
        <w:t xml:space="preserve">{x0:&lt;w:r&gt;&lt;w:br w:type="page"/&gt;&lt;/w:r&gt;}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{g0:&lt;w:r&gt;&lt;w:lastRenderedPageBreak/&gt;&lt;w:t xml:space="preserve"&gt;}isthay exttay ishay inhay otway olumnscay.  {/g1:&lt;/w:t&gt;&lt;/w:r&gt;}</w:t>
      </w:r>
      <w:proofErr w:type="spellStart"/>
      <w:r>
        <w:t xml:space="preserve">{x2:&lt;w:proofErr w:type="spellStart"/&gt;}</w:t>
      </w:r>
      <w:r>
        <w:rPr>
          <w:color w:val="595959" w:themeColor="text1" w:themeTint="A6"/>
        </w:rPr>
        <w:t>{g3:&lt;w:r&gt;&lt;w:rPr&gt;&lt;w:color w:val="595959" w:themeColor="text1" w:themeTint="A6"/&gt;&lt;/w:rPr&gt;&lt;w:t&gt;}oremlay{/g4:&lt;/w:t&gt;&lt;/w:r&gt;}</w:t>
      </w:r>
      <w:proofErr w:type="spellEnd"/>
      <w:r>
        <w:t xml:space="preserve">{x5:&lt;w:proofErr w:type="spellEnd"/&gt;}</w:t>
      </w:r>
      <w:r>
        <w:rPr>
          <w:color w:val="595959" w:themeColor="text1" w:themeTint="A6"/>
        </w:rPr>
        <w:t xml:space="preserve">{g6:&lt;w:r&gt;&lt;w:rPr&gt;&lt;w:color w:val="595959" w:themeColor="text1" w:themeTint="A6"/&gt;&lt;/w:rPr&gt;&lt;w:t xml:space="preserve"&gt;} {/g7:&lt;/w:t&gt;&lt;/w:r&gt;}</w:t>
      </w:r>
      <w:proofErr w:type="spellStart"/>
      <w:r>
        <w:t xml:space="preserve">{x8:&lt;w:proofErr w:type="spellStart"/&gt;}</w:t>
      </w:r>
      <w:r>
        <w:rPr>
          <w:color w:val="595959" w:themeColor="text1" w:themeTint="A6"/>
        </w:rPr>
        <w:t>{g9:&lt;w:r&gt;&lt;w:rPr&gt;&lt;w:color w:val="595959" w:themeColor="text1" w:themeTint="A6"/&gt;&lt;/w:rPr&gt;&lt;w:t&gt;}ipsumhay{/g10:&lt;/w:t&gt;&lt;/w:r&gt;}</w:t>
      </w:r>
      <w:proofErr w:type="spellEnd"/>
      <w:r>
        <w:t xml:space="preserve">{x11:&lt;w:proofErr w:type="spellEnd"/&gt;}</w:t>
      </w:r>
      <w:r>
        <w:rPr>
          <w:color w:val="595959" w:themeColor="text1" w:themeTint="A6"/>
        </w:rPr>
        <w:t xml:space="preserve">{g12:&lt;w:r&gt;&lt;w:rPr&gt;&lt;w:color w:val="595959" w:themeColor="text1" w:themeTint="A6"/&gt;&lt;/w:rPr&gt;&lt;w:t xml:space="preserve"&gt;} {/g13:&lt;/w:t&gt;&lt;/w:r&gt;}</w:t>
      </w:r>
      <w:proofErr w:type="gramStart"/>
      <w:r>
        <w:t xml:space="preserve">{x14:&lt;w:proofErr w:type="gramStart"/&gt;}</w:t>
      </w:r>
      <w:r>
        <w:rPr>
          <w:color w:val="595959" w:themeColor="text1" w:themeTint="A6"/>
        </w:rPr>
        <w:t>{g15:&lt;w:r&gt;&lt;w:rPr&gt;&lt;w:color w:val="595959" w:themeColor="text1" w:themeTint="A6"/&gt;&lt;/w:rPr&gt;&lt;w:t&gt;}olorday itsay{/g16:&lt;/w:t&gt;&lt;/w:r&gt;}</w:t>
      </w:r>
      <w:proofErr w:type="gramEnd"/>
      <w:r>
        <w:t xml:space="preserve">{x17:&lt;w:proofErr w:type="gramEnd"/&gt;}</w:t>
      </w:r>
      <w:r>
        <w:rPr>
          <w:color w:val="595959" w:themeColor="text1" w:themeTint="A6"/>
        </w:rPr>
        <w:t xml:space="preserve">{g18:&lt;w:r&gt;&lt;w:rPr&gt;&lt;w:color w:val="595959" w:themeColor="text1" w:themeTint="A6"/&gt;&lt;/w:rPr&gt;&lt;w:t xml:space="preserve"&gt;} {/g19:&lt;/w:t&gt;&lt;/w:r&gt;}</w:t>
      </w:r>
      <w:proofErr w:type="spellStart"/>
      <w:r>
        <w:t xml:space="preserve">{x20:&lt;w:proofErr w:type="spellStart"/&gt;}</w:t>
      </w:r>
      <w:r>
        <w:rPr>
          <w:color w:val="595959" w:themeColor="text1" w:themeTint="A6"/>
        </w:rPr>
        <w:t>{g21:&lt;w:r&gt;&lt;w:rPr&gt;&lt;w:color w:val="595959" w:themeColor="text1" w:themeTint="A6"/&gt;&lt;/w:rPr&gt;&lt;w:t&gt;}amethay{/g22:&lt;/w:t&gt;&lt;/w:r&gt;}</w:t>
      </w:r>
      <w:proofErr w:type="spellEnd"/>
      <w:r>
        <w:t xml:space="preserve">{x23:&lt;w:proofErr w:type="spellEnd"/&gt;}</w:t>
      </w:r>
      <w:r>
        <w:rPr>
          <w:color w:val="595959" w:themeColor="text1" w:themeTint="A6"/>
        </w:rPr>
        <w:t xml:space="preserve">{g24:&lt;w:r&gt;&lt;w:rPr&gt;&lt;w:color w:val="595959" w:themeColor="text1" w:themeTint="A6"/&gt;&lt;/w:rPr&gt;&lt;w:t xml:space="preserve"&gt;}, {/g25:&lt;/w:t&gt;&lt;/w:r&gt;}</w:t>
      </w:r>
      <w:proofErr w:type="spellStart"/>
      <w:r>
        <w:t xml:space="preserve">{x26:&lt;w:proofErr w:type="spellStart"/&gt;}</w:t>
      </w:r>
      <w:r>
        <w:rPr>
          <w:color w:val="595959" w:themeColor="text1" w:themeTint="A6"/>
        </w:rPr>
        <w:t>{g27:&lt;w:r&gt;&lt;w:rPr&gt;&lt;w:color w:val="595959" w:themeColor="text1" w:themeTint="A6"/&gt;&lt;/w:rPr&gt;&lt;w:t&gt;}onsectetuercay{/g28:&lt;/w:t&gt;&lt;/w:r&gt;}</w:t>
      </w:r>
      <w:proofErr w:type="spellEnd"/>
      <w:r>
        <w:t xml:space="preserve">{x29:&lt;w:proofErr w:type="spellEnd"/&gt;}</w:t>
      </w:r>
      <w:r>
        <w:rPr>
          <w:color w:val="595959" w:themeColor="text1" w:themeTint="A6"/>
        </w:rPr>
        <w:t xml:space="preserve">{g30:&lt;w:r&gt;&lt;w:rPr&gt;&lt;w:color w:val="595959" w:themeColor="text1" w:themeTint="A6"/&gt;&lt;/w:rPr&gt;&lt;w:t xml:space="preserve"&gt;} {/g31:&lt;/w:t&gt;&lt;/w:r&gt;}</w:t>
      </w:r>
      <w:proofErr w:type="spellStart"/>
      <w:r>
        <w:t xml:space="preserve">{x32:&lt;w:proofErr w:type="spellStart"/&gt;}</w:t>
      </w:r>
      <w:r>
        <w:rPr>
          <w:color w:val="595959" w:themeColor="text1" w:themeTint="A6"/>
        </w:rPr>
        <w:t>{g33:&lt;w:r&gt;&lt;w:rPr&gt;&lt;w:color w:val="595959" w:themeColor="text1" w:themeTint="A6"/&gt;&lt;/w:rPr&gt;&lt;w:t&gt;}adipiscinghay{/g34:&lt;/w:t&gt;&lt;/w:r&gt;}</w:t>
      </w:r>
      <w:proofErr w:type="spellEnd"/>
      <w:r>
        <w:t xml:space="preserve">{x35:&lt;w:proofErr w:type="spellEnd"/&gt;}</w:t>
      </w:r>
      <w:r>
        <w:rPr>
          <w:color w:val="595959" w:themeColor="text1" w:themeTint="A6"/>
        </w:rPr>
        <w:t xml:space="preserve">{g36:&lt;w:r&gt;&lt;w:rPr&gt;&lt;w:color w:val="595959" w:themeColor="text1" w:themeTint="A6"/&gt;&lt;/w:rPr&gt;&lt;w:t xml:space="preserve"&gt;} {/g37:&lt;/w:t&gt;&lt;/w:r&gt;}</w:t>
      </w:r>
      <w:proofErr w:type="spellStart"/>
      <w:r>
        <w:t xml:space="preserve">{x38:&lt;w:proofErr w:type="spellStart"/&gt;}</w:t>
      </w:r>
      <w:r>
        <w:rPr>
          <w:color w:val="595959" w:themeColor="text1" w:themeTint="A6"/>
        </w:rPr>
        <w:t>{g39:&lt;w:r&gt;&lt;w:rPr&gt;&lt;w:color w:val="595959" w:themeColor="text1" w:themeTint="A6"/&gt;&lt;/w:rPr&gt;&lt;w:t&gt;}elithay{/g40:&lt;/w:t&gt;&lt;/w:r&gt;}</w:t>
      </w:r>
      <w:proofErr w:type="spellEnd"/>
      <w:r>
        <w:t xml:space="preserve">{x41:&lt;w:proofErr w:type="spellEnd"/&gt;}</w:t>
      </w:r>
      <w:r>
        <w:rPr>
          <w:color w:val="595959" w:themeColor="text1" w:themeTint="A6"/>
        </w:rPr>
        <w:t xml:space="preserve">{g42:&lt;w:r&gt;&lt;w:rPr&gt;&lt;w:color w:val="595959" w:themeColor="text1" w:themeTint="A6"/&gt;&lt;/w:rPr&gt;&lt;w:t xml:space="preserve"&gt;}. {/g43:&lt;/w:t&gt;&lt;/w:r&gt;}</w:t>
      </w:r>
      <w:proofErr w:type="spellStart"/>
      <w:proofErr w:type="gramStart"/>
      <w:r>
        <w:t xml:space="preserve">{x44:&lt;w:proofErr w:type="spellStart"/&gt;&lt;w:proofErr w:type="gramStart"/&gt;}</w:t>
      </w:r>
      <w:r>
        <w:rPr>
          <w:color w:val="595959" w:themeColor="text1" w:themeTint="A6"/>
        </w:rPr>
        <w:t>{g45:&lt;w:r&gt;&lt;w:rPr&gt;&lt;w:color w:val="595959" w:themeColor="text1" w:themeTint="A6"/&gt;&lt;/w:rPr&gt;&lt;w:t&gt;}edsay{/g46:&lt;/w:t&gt;&lt;/w:r&gt;}</w:t>
      </w:r>
      <w:proofErr w:type="spellEnd"/>
      <w:r>
        <w:t xml:space="preserve">{x47:&lt;w:proofErr w:type="spellEnd"/&gt;}</w:t>
      </w:r>
      <w:r>
        <w:rPr>
          <w:color w:val="595959" w:themeColor="text1" w:themeTint="A6"/>
        </w:rPr>
        <w:t xml:space="preserve">{g48:&lt;w:r&gt;&lt;w:rPr&gt;&lt;w:color w:val="595959" w:themeColor="text1" w:themeTint="A6"/&gt;&lt;/w:rPr&gt;&lt;w:t xml:space="preserve"&gt;} {/g49:&lt;/w:t&gt;&lt;/w:r&gt;}</w:t>
      </w:r>
      <w:proofErr w:type="spellStart"/>
      <w:r>
        <w:t xml:space="preserve">{x50:&lt;w:proofErr w:type="spellStart"/&gt;}</w:t>
      </w:r>
      <w:r>
        <w:rPr>
          <w:color w:val="595959" w:themeColor="text1" w:themeTint="A6"/>
        </w:rPr>
        <w:t>{g51:&lt;w:r&gt;&lt;w:rPr&gt;&lt;w:color w:val="595959" w:themeColor="text1" w:themeTint="A6"/&gt;&lt;/w:rPr&gt;&lt;w:t&gt;}accumsanhay{/g52:&lt;/w:t&gt;&lt;/w:r&gt;}</w:t>
      </w:r>
      <w:proofErr w:type="spellEnd"/>
      <w:r>
        <w:t xml:space="preserve">{x53:&lt;w:proofErr w:type="spellEnd"/&gt;}</w:t>
      </w:r>
      <w:r>
        <w:rPr>
          <w:color w:val="595959" w:themeColor="text1" w:themeTint="A6"/>
        </w:rPr>
        <w:t xml:space="preserve">{g54:&lt;w:r&gt;&lt;w:rPr&gt;&lt;w:color w:val="595959" w:themeColor="text1" w:themeTint="A6"/&gt;&lt;/w:rPr&gt;&lt;w:t xml:space="preserve"&gt;} {/g55:&lt;/w:t&gt;&lt;/w:r&gt;}</w:t>
      </w:r>
      <w:proofErr w:type="spellStart"/>
      <w:r>
        <w:t xml:space="preserve">{x56:&lt;w:proofErr w:type="spellStart"/&gt;}</w:t>
      </w:r>
      <w:r>
        <w:rPr>
          <w:color w:val="595959" w:themeColor="text1" w:themeTint="A6"/>
        </w:rPr>
        <w:t>{g57:&lt;w:r&gt;&lt;w:rPr&gt;&lt;w:color w:val="595959" w:themeColor="text1" w:themeTint="A6"/&gt;&lt;/w:rPr&gt;&lt;w:t&gt;}ulvinarpay{/g58:&lt;/w:t&gt;&lt;/w:r&gt;}</w:t>
      </w:r>
      <w:proofErr w:type="spellEnd"/>
      <w:r>
        <w:t xml:space="preserve">{x59:&lt;w:proofErr w:type="spellEnd"/&gt;}</w:t>
      </w:r>
      <w:r>
        <w:rPr>
          <w:color w:val="595959" w:themeColor="text1" w:themeTint="A6"/>
        </w:rPr>
        <w:t xml:space="preserve">{g60:&lt;w:r&gt;&lt;w:rPr&gt;&lt;w:color w:val="595959" w:themeColor="text1" w:themeTint="A6"/&gt;&lt;/w:rPr&gt;&lt;w:t xml:space="preserve"&gt;} agnamay.{/g61:&lt;/w:t&gt;&lt;/w:r&gt;}</w:t>
      </w:r>
      <w:proofErr w:type="gramEnd"/>
      <w:r>
        <w:t xml:space="preserve">{x62:&lt;w:proofErr w:type="gramEnd"/&gt;}</w:t>
      </w:r>
      <w:r>
        <w:rPr>
          <w:color w:val="595959" w:themeColor="text1" w:themeTint="A6"/>
        </w:rPr>
        <w:t xml:space="preserve">{g63:&lt;w:r&gt;&lt;w:rPr&gt;&lt;w:color w:val="595959" w:themeColor="text1" w:themeTint="A6"/&gt;&lt;/w:rPr&gt;&lt;w:t xml:space="preserve"&gt;} {/g64:&lt;/w:t&gt;&lt;/w:r&gt;}</w:t>
      </w:r>
      <w:proofErr w:type="spellStart"/>
      <w:proofErr w:type="gramStart"/>
      <w:r>
        <w:t xml:space="preserve">{x65:&lt;w:proofErr w:type="spellStart"/&gt;&lt;w:proofErr w:type="gramStart"/&gt;}</w:t>
      </w:r>
      <w:r>
        <w:rPr>
          <w:color w:val="595959" w:themeColor="text1" w:themeTint="A6"/>
        </w:rPr>
        <w:t>{g66:&lt;w:r&gt;&lt;w:rPr&gt;&lt;w:color w:val="595959" w:themeColor="text1" w:themeTint="A6"/&gt;&lt;/w:rPr&gt;&lt;w:t&gt;}uisday{/g67:&lt;/w:t&gt;&lt;/w:r&gt;}</w:t>
      </w:r>
      <w:proofErr w:type="spellEnd"/>
      <w:r>
        <w:t xml:space="preserve">{x68:&lt;w:proofErr w:type="spellEnd"/&gt;}</w:t>
      </w:r>
      <w:r>
        <w:rPr>
          <w:color w:val="595959" w:themeColor="text1" w:themeTint="A6"/>
        </w:rPr>
        <w:t xml:space="preserve">{g69:&lt;w:r&gt;&lt;w:rPr&gt;&lt;w:color w:val="595959" w:themeColor="text1" w:themeTint="A6"/&gt;&lt;/w:rPr&gt;&lt;w:t xml:space="preserve"&gt;} {/g70:&lt;/w:t&gt;&lt;/w:r&gt;}</w:t>
      </w:r>
      <w:proofErr w:type="spellStart"/>
      <w:r>
        <w:t xml:space="preserve">{x71:&lt;w:proofErr w:type="spellStart"/&gt;}</w:t>
      </w:r>
      <w:r>
        <w:rPr>
          <w:color w:val="595959" w:themeColor="text1" w:themeTint="A6"/>
        </w:rPr>
        <w:t>{g72:&lt;w:r&gt;&lt;w:rPr&gt;&lt;w:color w:val="595959" w:themeColor="text1" w:themeTint="A6"/&gt;&lt;/w:rPr&gt;&lt;w:t&gt;}adipiscinghay{/g73:&lt;/w:t&gt;&lt;/w:r&gt;}</w:t>
      </w:r>
      <w:proofErr w:type="spellEnd"/>
      <w:r>
        <w:t xml:space="preserve">{x74:&lt;w:proofErr w:type="spellEnd"/&gt;}</w:t>
      </w:r>
      <w:r>
        <w:rPr>
          <w:color w:val="595959" w:themeColor="text1" w:themeTint="A6"/>
        </w:rPr>
        <w:t xml:space="preserve">{g75:&lt;w:r&gt;&lt;w:rPr&gt;&lt;w:color w:val="595959" w:themeColor="text1" w:themeTint="A6"/&gt;&lt;/w:rPr&gt;&lt;w:t xml:space="preserve"&gt;} {/g76:&lt;/w:t&gt;&lt;/w:r&gt;}</w:t>
      </w:r>
      <w:proofErr w:type="spellStart"/>
      <w:r>
        <w:t xml:space="preserve">{x77:&lt;w:proofErr w:type="spellStart"/&gt;}</w:t>
      </w:r>
      <w:r>
        <w:rPr>
          <w:color w:val="595959" w:themeColor="text1" w:themeTint="A6"/>
        </w:rPr>
        <w:t>{g78:&lt;w:r&gt;&lt;w:rPr&gt;&lt;w:color w:val="595959" w:themeColor="text1" w:themeTint="A6"/&gt;&lt;/w:rPr&gt;&lt;w:t&gt;}urpistay{/g79:&lt;/w:t&gt;&lt;/w:r&gt;}</w:t>
      </w:r>
      <w:proofErr w:type="spellEnd"/>
      <w:r>
        <w:t xml:space="preserve">{x80:&lt;w:proofErr w:type="spellEnd"/&gt;}</w:t>
      </w:r>
      <w:r>
        <w:rPr>
          <w:color w:val="595959" w:themeColor="text1" w:themeTint="A6"/>
        </w:rPr>
        <w:t xml:space="preserve">{g81:&lt;w:r&gt;&lt;w:rPr&gt;&lt;w:color w:val="595959" w:themeColor="text1" w:themeTint="A6"/&gt;&lt;/w:rPr&gt;&lt;w:t xml:space="preserve"&gt;} {/g82:&lt;/w:t&gt;&lt;/w:r&gt;}</w:t>
      </w:r>
      <w:proofErr w:type="spellStart"/>
      <w:r>
        <w:t xml:space="preserve">{x83:&lt;w:proofErr w:type="spellStart"/&gt;}</w:t>
      </w:r>
      <w:r>
        <w:rPr>
          <w:color w:val="595959" w:themeColor="text1" w:themeTint="A6"/>
        </w:rPr>
        <w:t>{g84:&lt;w:r&gt;&lt;w:rPr&gt;&lt;w:color w:val="595959" w:themeColor="text1" w:themeTint="A6"/&gt;&lt;/w:rPr&gt;&lt;w:t&gt;}edsay{/g85:&lt;/w:t&gt;&lt;/w:r&gt;}</w:t>
      </w:r>
      <w:proofErr w:type="spellEnd"/>
      <w:r>
        <w:t xml:space="preserve">{x86:&lt;w:proofErr w:type="spellEnd"/&gt;}</w:t>
      </w:r>
      <w:r>
        <w:rPr>
          <w:color w:val="595959" w:themeColor="text1" w:themeTint="A6"/>
        </w:rPr>
        <w:t xml:space="preserve">{g87:&lt;w:r&gt;&lt;w:rPr&gt;&lt;w:color w:val="595959" w:themeColor="text1" w:themeTint="A6"/&gt;&lt;/w:rPr&gt;&lt;w:t xml:space="preserve"&gt;} antehay.{/g88:&lt;/w:t&gt;&lt;/w:r&gt;}</w:t>
      </w:r>
      <w:proofErr w:type="gramEnd"/>
      <w:r>
        <w:t xml:space="preserve">{x89:&lt;w:proofErr w:type="gramEnd"/&gt;}</w:t>
      </w:r>
      <w:r>
        <w:rPr>
          <w:color w:val="595959" w:themeColor="text1" w:themeTint="A6"/>
        </w:rPr>
        <w:t xml:space="preserve">{g90:&lt;w:r&gt;&lt;w:rPr&gt;&lt;w:color w:val="595959" w:themeColor="text1" w:themeTint="A6"/&gt;&lt;/w:rPr&gt;&lt;w:t xml:space="preserve"&gt;} {/g91:&lt;/w:t&gt;&lt;/w:r&gt;}</w:t>
      </w:r>
      <w:proofErr w:type="spellStart"/>
      <w:proofErr w:type="gramStart"/>
      <w:r>
        <w:t xml:space="preserve">{x92:&lt;w:proofErr w:type="spellStart"/&gt;&lt;w:proofErr w:type="gramStart"/&gt;}</w:t>
      </w:r>
      <w:r>
        <w:rPr>
          <w:color w:val="595959" w:themeColor="text1" w:themeTint="A6"/>
        </w:rPr>
        <w:t>{g93:&lt;w:r&gt;&lt;w:rPr&gt;&lt;w:color w:val="595959" w:themeColor="text1" w:themeTint="A6"/&gt;&lt;/w:rPr&gt;&lt;w:t&gt;}urabiturcay{/g94:&lt;/w:t&gt;&lt;/w:r&gt;}</w:t>
      </w:r>
      <w:proofErr w:type="spellEnd"/>
      <w:r>
        <w:t xml:space="preserve">{x95:&lt;w:proofErr w:type="spellEnd"/&gt;}</w:t>
      </w:r>
      <w:r>
        <w:rPr>
          <w:color w:val="595959" w:themeColor="text1" w:themeTint="A6"/>
        </w:rPr>
        <w:t xml:space="preserve">{g96:&lt;w:r&gt;&lt;w:rPr&gt;&lt;w:color w:val="595959" w:themeColor="text1" w:themeTint="A6"/&gt;&lt;/w:rPr&gt;&lt;w:t xml:space="preserve"&gt;} {/g97:&lt;/w:t&gt;&lt;/w:r&gt;}</w:t>
      </w:r>
      <w:proofErr w:type="spellStart"/>
      <w:r>
        <w:t xml:space="preserve">{x98:&lt;w:proofErr w:type="spellStart"/&gt;}</w:t>
      </w:r>
      <w:r>
        <w:rPr>
          <w:color w:val="595959" w:themeColor="text1" w:themeTint="A6"/>
        </w:rPr>
        <w:t>{g99:&lt;w:r&gt;&lt;w:rPr&gt;&lt;w:color w:val="595959" w:themeColor="text1" w:themeTint="A6"/&gt;&lt;/w:rPr&gt;&lt;w:t&gt;}aceratplay{/g100:&lt;/w:t&gt;&lt;/w:r&gt;}</w:t>
      </w:r>
      <w:proofErr w:type="spellEnd"/>
      <w:r>
        <w:t xml:space="preserve">{x101:&lt;w:proofErr w:type="spellEnd"/&gt;}</w:t>
      </w:r>
      <w:r>
        <w:rPr>
          <w:color w:val="595959" w:themeColor="text1" w:themeTint="A6"/>
        </w:rPr>
        <w:t xml:space="preserve">{g102:&lt;w:r&gt;&lt;w:rPr&gt;&lt;w:color w:val="595959" w:themeColor="text1" w:themeTint="A6"/&gt;&lt;/w:rPr&gt;&lt;w:t xml:space="preserve"&gt;} {/g103:&lt;/w:t&gt;&lt;/w:r&gt;}</w:t>
      </w:r>
      <w:proofErr w:type="spellStart"/>
      <w:r>
        <w:t xml:space="preserve">{x104:&lt;w:proofErr w:type="spellStart"/&gt;}</w:t>
      </w:r>
      <w:r>
        <w:rPr>
          <w:color w:val="595959" w:themeColor="text1" w:themeTint="A6"/>
        </w:rPr>
        <w:t>{g105:&lt;w:r&gt;&lt;w:rPr&gt;&lt;w:color w:val="595959" w:themeColor="text1" w:themeTint="A6"/&gt;&lt;/w:rPr&gt;&lt;w:t&gt;}elithay{/g106:&lt;/w:t&gt;&lt;/w:r&gt;}</w:t>
      </w:r>
      <w:proofErr w:type="spellEnd"/>
      <w:r>
        <w:t xml:space="preserve">{x107:&lt;w:proofErr w:type="spellEnd"/&gt;}</w:t>
      </w:r>
      <w:r>
        <w:rPr>
          <w:color w:val="595959" w:themeColor="text1" w:themeTint="A6"/>
        </w:rPr>
        <w:t xml:space="preserve">{g108:&lt;w:r&gt;&lt;w:rPr&gt;&lt;w:color w:val="595959" w:themeColor="text1" w:themeTint="A6"/&gt;&lt;/w:rPr&gt;&lt;w:t xml:space="preserve"&gt;} athay {/g109:&lt;/w:t&gt;&lt;/w:r&gt;}</w:t>
      </w:r>
      <w:proofErr w:type="spellStart"/>
      <w:r>
        <w:t xml:space="preserve">{x110:&lt;w:proofErr w:type="spellStart"/&gt;}</w:t>
      </w:r>
      <w:r>
        <w:rPr>
          <w:color w:val="595959" w:themeColor="text1" w:themeTint="A6"/>
        </w:rPr>
        <w:t>{g111:&lt;w:r&gt;&lt;w:rPr&gt;&lt;w:color w:val="595959" w:themeColor="text1" w:themeTint="A6"/&gt;&lt;/w:rPr&gt;&lt;w:t&gt;}odiohay{/g112:&lt;/w:t&gt;&lt;/w:r&gt;}</w:t>
      </w:r>
      <w:proofErr w:type="spellEnd"/>
      <w:r>
        <w:t xml:space="preserve">{x113:&lt;w:proofErr w:type="spellEnd"/&gt;}</w:t>
      </w:r>
      <w:r>
        <w:rPr>
          <w:color w:val="595959" w:themeColor="text1" w:themeTint="A6"/>
        </w:rPr>
        <w:t>{g114:&lt;w:r&gt;&lt;w:rPr&gt;&lt;w:color w:val="595959" w:themeColor="text1" w:themeTint="A6"/&gt;&lt;/w:rPr&gt;&lt;w:t&gt;}.{/g115:&lt;/w:t&gt;&lt;/w:r&gt;}</w:t>
      </w:r>
      <w:proofErr w:type="gramEnd"/>
      <w:r>
        <w:t xml:space="preserve">{x116:&lt;w:proofErr w:type="gramEnd"/&gt;}</w:t>
      </w:r>
      <w:r>
        <w:rPr>
          <w:color w:val="595959" w:themeColor="text1" w:themeTint="A6"/>
        </w:rPr>
        <w:t xml:space="preserve">{g117:&lt;w:r&gt;&lt;w:rPr&gt;&lt;w:color w:val="595959" w:themeColor="text1" w:themeTint="A6"/&gt;&lt;/w:rPr&gt;&lt;w:t xml:space="preserve"&gt;} {/g118:&lt;/w:t&gt;&lt;/w:r&gt;}</w:t>
      </w:r>
      <w:proofErr w:type="spellStart"/>
      <w:r>
        <w:t xml:space="preserve">{x119:&lt;w:proofErr w:type="spellStart"/&gt;}</w:t>
      </w:r>
      <w:r>
        <w:rPr>
          <w:color w:val="595959" w:themeColor="text1" w:themeTint="A6"/>
        </w:rPr>
        <w:t>{g120:&lt;w:r&gt;&lt;w:rPr&gt;&lt;w:color w:val="595959" w:themeColor="text1" w:themeTint="A6"/&gt;&lt;/w:rPr&gt;&lt;w:t&gt;}edsay{/g121:&lt;/w:t&gt;&lt;/w:r&gt;}</w:t>
      </w:r>
      <w:proofErr w:type="spellEnd"/>
      <w:r>
        <w:t xml:space="preserve">{x122:&lt;w:proofErr w:type="spellEnd"/&gt;}</w:t>
      </w:r>
      <w:r>
        <w:rPr>
          <w:color w:val="595959" w:themeColor="text1" w:themeTint="A6"/>
        </w:rPr>
        <w:t xml:space="preserve">{g123:&lt;w:r&gt;&lt;w:rPr&gt;&lt;w:color w:val="595959" w:themeColor="text1" w:themeTint="A6"/&gt;&lt;/w:rPr&gt;&lt;w:t xml:space="preserve"&gt;} {/g124:&lt;/w:t&gt;&lt;/w:r&gt;}</w:t>
      </w:r>
      <w:proofErr w:type="spellStart"/>
      <w:r>
        <w:t xml:space="preserve">{x125:&lt;w:proofErr w:type="spellStart"/&gt;}</w:t>
      </w:r>
      <w:r>
        <w:rPr>
          <w:color w:val="595959" w:themeColor="text1" w:themeTint="A6"/>
        </w:rPr>
        <w:t>{g126:&lt;w:r&gt;&lt;w:rPr&gt;&lt;w:color w:val="595959" w:themeColor="text1" w:themeTint="A6"/&gt;&lt;/w:rPr&gt;&lt;w:t&gt;}ulputatevay{/g127:&lt;/w:t&gt;&lt;/w:r&gt;}</w:t>
      </w:r>
      <w:proofErr w:type="spellEnd"/>
      <w:r>
        <w:t xml:space="preserve">{x128:&lt;w:proofErr w:type="spellEnd"/&gt;}</w:t>
      </w:r>
      <w:r>
        <w:rPr>
          <w:color w:val="595959" w:themeColor="text1" w:themeTint="A6"/>
        </w:rPr>
        <w:t xml:space="preserve">{g129:&lt;w:r&gt;&lt;w:rPr&gt;&lt;w:color w:val="595959" w:themeColor="text1" w:themeTint="A6"/&gt;&lt;/w:rPr&gt;&lt;w:t xml:space="preserve"&gt;}, acuslay {/g130:&lt;/w:t&gt;&lt;/w:r&gt;}</w:t>
      </w:r>
      <w:proofErr w:type="spellStart"/>
      <w:r>
        <w:t xml:space="preserve">{x131:&lt;w:proofErr w:type="spellStart"/&gt;}</w:t>
      </w:r>
      <w:r>
        <w:rPr>
          <w:color w:val="595959" w:themeColor="text1" w:themeTint="A6"/>
        </w:rPr>
        <w:t>{g132:&lt;w:r&gt;&lt;w:rPr&gt;&lt;w:color w:val="595959" w:themeColor="text1" w:themeTint="A6"/&gt;&lt;/w:rPr&gt;&lt;w:t&gt;}estibulumvay{/g133:&lt;/w:t&gt;&lt;/w:r&gt;}</w:t>
      </w:r>
      <w:proofErr w:type="spellEnd"/>
      <w:r>
        <w:t xml:space="preserve">{x134:&lt;w:proofErr w:type="spellEnd"/&gt;}</w:t>
      </w:r>
      <w:r>
        <w:rPr>
          <w:color w:val="595959" w:themeColor="text1" w:themeTint="A6"/>
        </w:rPr>
        <w:t xml:space="preserve">{g135:&lt;w:r&gt;&lt;w:rPr&gt;&lt;w:color w:val="595959" w:themeColor="text1" w:themeTint="A6"/&gt;&lt;/w:rPr&gt;&lt;w:t xml:space="preserve"&gt;} {/g136:&lt;/w:t&gt;&lt;/w:r&gt;}</w:t>
      </w:r>
      <w:proofErr w:type="spellStart"/>
      <w:r>
        <w:t xml:space="preserve">{x137:&lt;w:proofErr w:type="spellStart"/&gt;}</w:t>
      </w:r>
      <w:r>
        <w:rPr>
          <w:color w:val="595959" w:themeColor="text1" w:themeTint="A6"/>
        </w:rPr>
        <w:t>{g138:&lt;w:r&gt;&lt;w:rPr&gt;&lt;w:color w:val="595959" w:themeColor="text1" w:themeTint="A6"/&gt;&lt;/w:rPr&gt;&lt;w:t&gt;}osuerepay{/g139:&lt;/w:t&gt;&lt;/w:r&gt;}</w:t>
      </w:r>
      <w:proofErr w:type="spellEnd"/>
      <w:r>
        <w:t xml:space="preserve">{x140:&lt;w:proofErr w:type="spellEnd"/&gt;}</w:t>
      </w:r>
      <w:r>
        <w:rPr>
          <w:color w:val="595959" w:themeColor="text1" w:themeTint="A6"/>
        </w:rPr>
        <w:t xml:space="preserve">{g141:&lt;w:r&gt;&lt;w:rPr&gt;&lt;w:color w:val="595959" w:themeColor="text1" w:themeTint="A6"/&gt;&lt;/w:rPr&gt;&lt;w:t xml:space="preserve"&gt;} {/g142:&lt;/w:t&gt;&lt;/w:r&gt;}</w:t>
      </w:r>
      <w:proofErr w:type="spellStart"/>
      <w:r>
        <w:t xml:space="preserve">{x143:&lt;w:proofErr w:type="spellStart"/&gt;}</w:t>
      </w:r>
      <w:r>
        <w:rPr>
          <w:color w:val="595959" w:themeColor="text1" w:themeTint="A6"/>
        </w:rPr>
        <w:t>{g144:&lt;w:r&gt;&lt;w:rPr&gt;&lt;w:color w:val="595959" w:themeColor="text1" w:themeTint="A6"/&gt;&lt;/w:rPr&gt;&lt;w:t&gt;}interdumhay{/g145:&lt;/w:t&gt;&lt;/w:r&gt;}</w:t>
      </w:r>
      <w:proofErr w:type="spellEnd"/>
      <w:r>
        <w:t xml:space="preserve">{x146:&lt;w:proofErr w:type="spellEnd"/&gt;}</w:t>
      </w:r>
      <w:r>
        <w:rPr>
          <w:color w:val="595959" w:themeColor="text1" w:themeTint="A6"/>
        </w:rPr>
        <w:t xml:space="preserve">{g147:&lt;w:r&gt;&lt;w:rPr&gt;&lt;w:color w:val="595959" w:themeColor="text1" w:themeTint="A6"/&gt;&lt;/w:rPr&gt;&lt;w:t xml:space="preserve"&gt;}, isinay {/g148:&lt;/w:t&gt;&lt;/w:r&gt;}</w:t>
      </w:r>
      <w:proofErr w:type="spellStart"/>
      <w:proofErr w:type="gramStart"/>
      <w:r>
        <w:t xml:space="preserve">{x149:&lt;w:proofErr w:type="spellStart"/&gt;&lt;w:proofErr w:type="gramStart"/&gt;}</w:t>
      </w:r>
      <w:r>
        <w:rPr>
          <w:color w:val="595959" w:themeColor="text1" w:themeTint="A6"/>
        </w:rPr>
        <w:t>{g150:&lt;w:r&gt;&lt;w:rPr&gt;&lt;w:color w:val="595959" w:themeColor="text1" w:themeTint="A6"/&gt;&lt;/w:rPr&gt;&lt;w:t&gt;}eolay{/g151:&lt;/w:t&gt;&lt;/w:r&gt;}</w:t>
      </w:r>
      <w:proofErr w:type="spellEnd"/>
      <w:proofErr w:type="gramEnd"/>
      <w:r>
        <w:t xml:space="preserve">{x152:&lt;w:proofErr w:type="spellEnd"/&gt;&lt;w:proofErr w:type="gramEnd"/&gt;}</w:t>
      </w:r>
      <w:r>
        <w:rPr>
          <w:color w:val="595959" w:themeColor="text1" w:themeTint="A6"/>
        </w:rPr>
        <w:t xml:space="preserve">{g153:&lt;w:r&gt;&lt;w:rPr&gt;&lt;w:color w:val="595959" w:themeColor="text1" w:themeTint="A6"/&gt;&lt;/w:rPr&gt;&lt;w:t xml:space="preserve"&gt;} {/g154:&lt;/w:t&gt;&lt;/w:r&gt;}</w:t>
      </w:r>
      <w:proofErr w:type="spellStart"/>
      <w:r>
        <w:t xml:space="preserve">{x155:&lt;w:proofErr w:type="spellStart"/&gt;}</w:t>
      </w:r>
      <w:r>
        <w:rPr>
          <w:color w:val="595959" w:themeColor="text1" w:themeTint="A6"/>
        </w:rPr>
        <w:t>{g156:&lt;w:r&gt;&lt;w:rPr&gt;&lt;w:color w:val="595959" w:themeColor="text1" w:themeTint="A6"/&gt;&lt;/w:rPr&gt;&lt;w:t&gt;}empersay{/g157:&lt;/w:t&gt;&lt;/w:r&gt;}</w:t>
      </w:r>
      <w:proofErr w:type="spellEnd"/>
      <w:r>
        <w:t xml:space="preserve">{x158:&lt;w:proofErr w:type="spellEnd"/&gt;}</w:t>
      </w:r>
      <w:r>
        <w:rPr>
          <w:color w:val="595959" w:themeColor="text1" w:themeTint="A6"/>
        </w:rPr>
        <w:t xml:space="preserve">{g159:&lt;w:r&gt;&lt;w:rPr&gt;&lt;w:color w:val="595959" w:themeColor="text1" w:themeTint="A6"/&gt;&lt;/w:rPr&gt;&lt;w:t xml:space="preserve"&gt;} acuslay, {/g160:&lt;/w:t&gt;&lt;/w:r&gt;}</w:t>
      </w:r>
      <w:proofErr w:type="spellStart"/>
      <w:r>
        <w:t xml:space="preserve">{x161:&lt;w:proofErr w:type="spellStart"/&gt;}</w:t>
      </w:r>
      <w:r>
        <w:rPr>
          <w:color w:val="595959" w:themeColor="text1" w:themeTint="A6"/>
        </w:rPr>
        <w:t>{g162:&lt;w:r&gt;&lt;w:rPr&gt;&lt;w:color w:val="595959" w:themeColor="text1" w:themeTint="A6"/&gt;&lt;/w:rPr&gt;&lt;w:t&gt;}uisqay{/g163:&lt;/w:t&gt;&lt;/w:r&gt;}</w:t>
      </w:r>
      <w:proofErr w:type="spellEnd"/>
      <w:r>
        <w:t xml:space="preserve">{x164:&lt;w:proofErr w:type="spellEnd"/&gt;}</w:t>
      </w:r>
      <w:r>
        <w:rPr>
          <w:color w:val="595959" w:themeColor="text1" w:themeTint="A6"/>
        </w:rPr>
        <w:t xml:space="preserve">{g165:&lt;w:r&gt;&lt;w:rPr&gt;&lt;w:color w:val="595959" w:themeColor="text1" w:themeTint="A6"/&gt;&lt;/w:rPr&gt;&lt;w:t xml:space="preserve"&gt;} {/g166:&lt;/w:t&gt;&lt;/w:r&gt;}</w:t>
      </w:r>
      <w:proofErr w:type="spellStart"/>
      <w:r>
        <w:t xml:space="preserve">{x167:&lt;w:proofErr w:type="spellStart"/&gt;}</w:t>
      </w:r>
      <w:r>
        <w:rPr>
          <w:color w:val="595959" w:themeColor="text1" w:themeTint="A6"/>
        </w:rPr>
        <w:t>{g168:&lt;w:r&gt;&lt;w:rPr&gt;&lt;w:color w:val="595959" w:themeColor="text1" w:themeTint="A6"/&gt;&lt;/w:rPr&gt;&lt;w:t&gt;}ornarehay{/g169:&lt;/w:t&gt;&lt;/w:r&gt;}</w:t>
      </w:r>
      <w:proofErr w:type="spellEnd"/>
      <w:r>
        <w:t xml:space="preserve">{x170:&lt;w:proofErr w:type="spellEnd"/&gt;}</w:t>
      </w:r>
      <w:r>
        <w:rPr>
          <w:color w:val="595959" w:themeColor="text1" w:themeTint="A6"/>
        </w:rPr>
        <w:t xml:space="preserve">{g171:&lt;w:r&gt;&lt;w:rPr&gt;&lt;w:color w:val="595959" w:themeColor="text1" w:themeTint="A6"/&gt;&lt;/w:rPr&gt;&lt;w:t xml:space="preserve"&gt;} {/g172:&lt;/w:t&gt;&lt;/w:r&gt;}</w:t>
      </w:r>
      <w:proofErr w:type="spellStart"/>
      <w:r>
        <w:t xml:space="preserve">{x173:&lt;w:proofErr w:type="spellStart"/&gt;}</w:t>
      </w:r>
      <w:r>
        <w:rPr>
          <w:color w:val="595959" w:themeColor="text1" w:themeTint="A6"/>
        </w:rPr>
        <w:t>{g174:&lt;w:r&gt;&lt;w:rPr&gt;&lt;w:color w:val="595959" w:themeColor="text1" w:themeTint="A6"/&gt;&lt;/w:rPr&gt;&lt;w:t&gt;}islnay{/g175:&lt;/w:t&gt;&lt;/w:r&gt;}</w:t>
      </w:r>
      <w:proofErr w:type="spellEnd"/>
      <w:r>
        <w:t xml:space="preserve">{x176:&lt;w:proofErr w:type="spellEnd"/&gt;}</w:t>
      </w:r>
      <w:r>
        <w:rPr>
          <w:color w:val="595959" w:themeColor="text1" w:themeTint="A6"/>
        </w:rPr>
        <w:t xml:space="preserve">{g177:&lt;w:r&gt;&lt;w:rPr&gt;&lt;w:color w:val="595959" w:themeColor="text1" w:themeTint="A6"/&gt;&lt;/w:rPr&gt;&lt;w:t xml:space="preserve"&gt;} {/g178:&lt;/w:t&gt;&lt;/w:r&gt;}</w:t>
      </w:r>
      <w:proofErr w:type="spellStart"/>
      <w:r>
        <w:t xml:space="preserve">{x179:&lt;w:proofErr w:type="spellStart"/&gt;}</w:t>
      </w:r>
      <w:r>
        <w:rPr>
          <w:color w:val="595959" w:themeColor="text1" w:themeTint="A6"/>
        </w:rPr>
        <w:lastRenderedPageBreak/>
        <w:t>{g180:&lt;w:r&gt;&lt;w:rPr&gt;&lt;w:color w:val="595959" w:themeColor="text1" w:themeTint="A6"/&gt;&lt;/w:rPr&gt;&lt;w:lastRenderedPageBreak/&gt;&lt;w:t&gt;}apiensay{/g181:&lt;/w:t&gt;&lt;/w:r&gt;}</w:t>
      </w:r>
      <w:proofErr w:type="spellEnd"/>
      <w:r>
        <w:t xml:space="preserve">{x182:&lt;w:proofErr w:type="spellEnd"/&gt;}</w:t>
      </w:r>
      <w:r>
        <w:rPr>
          <w:color w:val="595959" w:themeColor="text1" w:themeTint="A6"/>
        </w:rPr>
        <w:t xml:space="preserve">{g183:&lt;w:r&gt;&lt;w:rPr&gt;&lt;w:color w:val="595959" w:themeColor="text1" w:themeTint="A6"/&gt;&lt;/w:rPr&gt;&lt;w:t xml:space="preserve"&gt;} {/g184:&lt;/w:t&gt;&lt;/w:r&gt;}</w:t>
      </w:r>
      <w:proofErr w:type="spellStart"/>
      <w:r>
        <w:t xml:space="preserve">{x185:&lt;w:proofErr w:type="spellStart"/&gt;}</w:t>
      </w:r>
      <w:r>
        <w:rPr>
          <w:color w:val="595959" w:themeColor="text1" w:themeTint="A6"/>
        </w:rPr>
        <w:t>{g186:&lt;w:r&gt;&lt;w:rPr&gt;&lt;w:color w:val="595959" w:themeColor="text1" w:themeTint="A6"/&gt;&lt;/w:rPr&gt;&lt;w:t&gt;}uthay{/g187:&lt;/w:t&gt;&lt;/w:r&gt;}</w:t>
      </w:r>
      <w:proofErr w:type="spellEnd"/>
      <w:r>
        <w:t xml:space="preserve">{x188:&lt;w:proofErr w:type="spellEnd"/&gt;}</w:t>
      </w:r>
      <w:r>
        <w:rPr>
          <w:color w:val="595959" w:themeColor="text1" w:themeTint="A6"/>
        </w:rPr>
        <w:t xml:space="preserve">{g189:&lt;w:r&gt;&lt;w:rPr&gt;&lt;w:color w:val="595959" w:themeColor="text1" w:themeTint="A6"/&gt;&lt;/w:rPr&gt;&lt;w:t xml:space="preserve"&gt;} {/g190:&lt;/w:t&gt;&lt;/w:r&gt;}</w:t>
      </w:r>
      <w:proofErr w:type="spellStart"/>
      <w:r>
        <w:t xml:space="preserve">{x191:&lt;w:proofErr w:type="spellStart"/&gt;}</w:t>
      </w:r>
      <w:r>
        <w:rPr>
          <w:color w:val="595959" w:themeColor="text1" w:themeTint="A6"/>
        </w:rPr>
        <w:t>{g192:&lt;w:r&gt;&lt;w:rPr&gt;&lt;w:color w:val="595959" w:themeColor="text1" w:themeTint="A6"/&gt;&lt;/w:rPr&gt;&lt;w:t&gt;}elitvay{/g193:&lt;/w:t&gt;&lt;/w:r&gt;}</w:t>
      </w:r>
      <w:proofErr w:type="spellEnd"/>
      <w:r>
        <w:t xml:space="preserve">{x194:&lt;w:proofErr w:type="spellEnd"/&gt;}</w:t>
      </w:r>
      <w:r>
        <w:rPr>
          <w:color w:val="595959" w:themeColor="text1" w:themeTint="A6"/>
        </w:rPr>
        <w:t xml:space="preserve">{g195:&lt;w:r&gt;&lt;w:rPr&gt;&lt;w:color w:val="595959" w:themeColor="text1" w:themeTint="A6"/&gt;&lt;/w:rPr&gt;&lt;w:t xml:space="preserve"&gt;}. {/g196:&lt;/w:t&gt;&lt;/w:r&gt;}</w:t>
      </w:r>
      <w:proofErr w:type="gramStart"/>
      <w:r>
        <w:t xml:space="preserve">{x197:&lt;w:proofErr w:type="gramStart"/&gt;}</w:t>
      </w:r>
      <w:r>
        <w:rPr>
          <w:color w:val="595959" w:themeColor="text1" w:themeTint="A6"/>
        </w:rPr>
        <w:t xml:space="preserve">{g198:&lt;w:r&gt;&lt;w:rPr&gt;&lt;w:color w:val="595959" w:themeColor="text1" w:themeTint="A6"/&gt;&lt;/w:rPr&gt;&lt;w:t xml:space="preserve"&gt;}Inhay {/g199:&lt;/w:t&gt;&lt;/w:r&gt;}</w:t>
      </w:r>
      <w:proofErr w:type="spellStart"/>
      <w:r>
        <w:t xml:space="preserve">{x200:&lt;w:proofErr w:type="spellStart"/&gt;}</w:t>
      </w:r>
      <w:r>
        <w:rPr>
          <w:color w:val="595959" w:themeColor="text1" w:themeTint="A6"/>
        </w:rPr>
        <w:t>{g201:&lt;w:r&gt;&lt;w:rPr&gt;&lt;w:color w:val="595959" w:themeColor="text1" w:themeTint="A6"/&gt;&lt;/w:rPr&gt;&lt;w:t&gt;}achay{/g202:&lt;/w:t&gt;&lt;/w:r&gt;}</w:t>
      </w:r>
      <w:proofErr w:type="spellEnd"/>
      <w:r>
        <w:t xml:space="preserve">{x203:&lt;w:proofErr w:type="spellEnd"/&gt;}</w:t>
      </w:r>
      <w:r>
        <w:rPr>
          <w:color w:val="595959" w:themeColor="text1" w:themeTint="A6"/>
        </w:rPr>
        <w:t xml:space="preserve">{g204:&lt;w:r&gt;&lt;w:rPr&gt;&lt;w:color w:val="595959" w:themeColor="text1" w:themeTint="A6"/&gt;&lt;/w:rPr&gt;&lt;w:t xml:space="preserve"&gt;} {/g205:&lt;/w:t&gt;&lt;/w:r&gt;}</w:t>
      </w:r>
      <w:proofErr w:type="spellStart"/>
      <w:r>
        <w:t xml:space="preserve">{x206:&lt;w:proofErr w:type="spellStart"/&gt;}</w:t>
      </w:r>
      <w:r>
        <w:rPr>
          <w:color w:val="595959" w:themeColor="text1" w:themeTint="A6"/>
        </w:rPr>
        <w:t>{g207:&lt;w:r&gt;&lt;w:rPr&gt;&lt;w:color w:val="595959" w:themeColor="text1" w:themeTint="A6"/&gt;&lt;/w:rPr&gt;&lt;w:t&gt;}abitassehay{/g208:&lt;/w:t&gt;&lt;/w:r&gt;}</w:t>
      </w:r>
      <w:proofErr w:type="spellEnd"/>
      <w:r>
        <w:t xml:space="preserve">{x209:&lt;w:proofErr w:type="spellEnd"/&gt;}</w:t>
      </w:r>
      <w:r>
        <w:rPr>
          <w:color w:val="595959" w:themeColor="text1" w:themeTint="A6"/>
        </w:rPr>
        <w:t xml:space="preserve">{g210:&lt;w:r&gt;&lt;w:rPr&gt;&lt;w:color w:val="595959" w:themeColor="text1" w:themeTint="A6"/&gt;&lt;/w:rPr&gt;&lt;w:t xml:space="preserve"&gt;} {/g211:&lt;/w:t&gt;&lt;/w:r&gt;}</w:t>
      </w:r>
      <w:proofErr w:type="spellStart"/>
      <w:r>
        <w:t xml:space="preserve">{x212:&lt;w:proofErr w:type="spellStart"/&gt;}</w:t>
      </w:r>
      <w:r>
        <w:rPr>
          <w:color w:val="595959" w:themeColor="text1" w:themeTint="A6"/>
        </w:rPr>
        <w:t>{g213:&lt;w:r&gt;&lt;w:rPr&gt;&lt;w:color w:val="595959" w:themeColor="text1" w:themeTint="A6"/&gt;&lt;/w:rPr&gt;&lt;w:t&gt;}ateaplay{/g214:&lt;/w:t&gt;&lt;/w:r&gt;}</w:t>
      </w:r>
      <w:proofErr w:type="spellEnd"/>
      <w:r>
        <w:t xml:space="preserve">{x215:&lt;w:proofErr w:type="spellEnd"/&gt;}</w:t>
      </w:r>
      <w:r>
        <w:rPr>
          <w:color w:val="595959" w:themeColor="text1" w:themeTint="A6"/>
        </w:rPr>
        <w:t xml:space="preserve">{g216:&lt;w:r&gt;&lt;w:rPr&gt;&lt;w:color w:val="595959" w:themeColor="text1" w:themeTint="A6"/&gt;&lt;/w:rPr&gt;&lt;w:t xml:space="preserve"&gt;} {/g217:&lt;/w:t&gt;&lt;/w:r&gt;}</w:t>
      </w:r>
      <w:proofErr w:type="spellStart"/>
      <w:r>
        <w:t xml:space="preserve">{x218:&lt;w:proofErr w:type="spellStart"/&gt;}</w:t>
      </w:r>
      <w:r>
        <w:rPr>
          <w:color w:val="595959" w:themeColor="text1" w:themeTint="A6"/>
        </w:rPr>
        <w:t>{g219:&lt;w:r&gt;&lt;w:rPr&gt;&lt;w:color w:val="595959" w:themeColor="text1" w:themeTint="A6"/&gt;&lt;/w:rPr&gt;&lt;w:t&gt;}ictumstday{/g220:&lt;/w:t&gt;&lt;/w:r&gt;}</w:t>
      </w:r>
      <w:proofErr w:type="spellEnd"/>
      <w:r>
        <w:t xml:space="preserve">{x221:&lt;w:proofErr w:type="spellEnd"/&gt;}</w:t>
      </w:r>
      <w:r>
        <w:rPr>
          <w:color w:val="595959" w:themeColor="text1" w:themeTint="A6"/>
        </w:rPr>
        <w:t>{g222:&lt;w:r&gt;&lt;w:rPr&gt;&lt;w:color w:val="595959" w:themeColor="text1" w:themeTint="A6"/&gt;&lt;/w:rPr&gt;&lt;w:t&gt;}.{/g223:&lt;/w:t&gt;&lt;/w:r&gt;}</w:t>
      </w:r>
      <w:proofErr w:type="gramEnd"/>
      <w:r>
        <w:t xml:space="preserve">{x224:&lt;w:proofErr w:type="gramEnd"/&gt;}</w:t>
      </w:r>
      <w:r>
        <w:rPr>
          <w:color w:val="595959" w:themeColor="text1" w:themeTint="A6"/>
        </w:rPr>
        <w:t xml:space="preserve">{g225:&lt;w:r&gt;&lt;w:rPr&gt;&lt;w:color w:val="595959" w:themeColor="text1" w:themeTint="A6"/&gt;&lt;/w:rPr&gt;&lt;w:t xml:space="preserve"&gt;} {/g226:&lt;/w:t&gt;&lt;/w:r&gt;}</w:t>
      </w:r>
      <w:proofErr w:type="spellStart"/>
      <w:proofErr w:type="gramStart"/>
      <w:r>
        <w:t xml:space="preserve">{x227:&lt;w:proofErr w:type="spellStart"/&gt;&lt;w:proofErr w:type="gramStart"/&gt;}</w:t>
      </w:r>
      <w:r>
        <w:rPr>
          <w:color w:val="595959" w:themeColor="text1" w:themeTint="A6"/>
        </w:rPr>
        <w:t>{g228:&lt;w:r&gt;&lt;w:rPr&gt;&lt;w:color w:val="595959" w:themeColor="text1" w:themeTint="A6"/&gt;&lt;/w:rPr&gt;&lt;w:t&gt;}urabiturcay{/g229:&lt;/w:t&gt;&lt;/w:r&gt;}</w:t>
      </w:r>
      <w:proofErr w:type="spellEnd"/>
      <w:r>
        <w:t xml:space="preserve">{x230:&lt;w:proofErr w:type="spellEnd"/&gt;}</w:t>
      </w:r>
      <w:r>
        <w:rPr>
          <w:color w:val="595959" w:themeColor="text1" w:themeTint="A6"/>
        </w:rPr>
        <w:t xml:space="preserve">{g231:&lt;w:r&gt;&lt;w:rPr&gt;&lt;w:color w:val="595959" w:themeColor="text1" w:themeTint="A6"/&gt;&lt;/w:rPr&gt;&lt;w:t xml:space="preserve"&gt;} {/g232:&lt;/w:t&gt;&lt;/w:r&gt;}</w:t>
      </w:r>
      <w:proofErr w:type="spellStart"/>
      <w:r>
        <w:t xml:space="preserve">{x233:&lt;w:proofErr w:type="spellStart"/&gt;}</w:t>
      </w:r>
      <w:r>
        <w:rPr>
          <w:color w:val="595959" w:themeColor="text1" w:themeTint="A6"/>
        </w:rPr>
        <w:t>{g234:&lt;w:r&gt;&lt;w:rPr&gt;&lt;w:color w:val="595959" w:themeColor="text1" w:themeTint="A6"/&gt;&lt;/w:rPr&gt;&lt;w:t&gt;}empersay{/g235:&lt;/w:t&gt;&lt;/w:r&gt;}</w:t>
      </w:r>
      <w:proofErr w:type="spellEnd"/>
      <w:r>
        <w:t xml:space="preserve">{x236:&lt;w:proofErr w:type="spellEnd"/&gt;}</w:t>
      </w:r>
      <w:r>
        <w:rPr>
          <w:color w:val="595959" w:themeColor="text1" w:themeTint="A6"/>
        </w:rPr>
        <w:t xml:space="preserve">{g237:&lt;w:r&gt;&lt;w:rPr&gt;&lt;w:color w:val="595959" w:themeColor="text1" w:themeTint="A6"/&gt;&lt;/w:rPr&gt;&lt;w:t xml:space="preserve"&gt;} {/g238:&lt;/w:t&gt;&lt;/w:r&gt;}</w:t>
      </w:r>
      <w:proofErr w:type="spellStart"/>
      <w:r>
        <w:t xml:space="preserve">{x239:&lt;w:proofErr w:type="spellStart"/&gt;}</w:t>
      </w:r>
      <w:r>
        <w:rPr>
          <w:color w:val="595959" w:themeColor="text1" w:themeTint="A6"/>
        </w:rPr>
        <w:t>{g240:&lt;w:r&gt;&lt;w:rPr&gt;&lt;w:color w:val="595959" w:themeColor="text1" w:themeTint="A6"/&gt;&lt;/w:rPr&gt;&lt;w:t&gt;}auguehay{/g241:&lt;/w:t&gt;&lt;/w:r&gt;}</w:t>
      </w:r>
      <w:proofErr w:type="spellEnd"/>
      <w:r>
        <w:t xml:space="preserve">{x242:&lt;w:proofErr w:type="spellEnd"/&gt;}</w:t>
      </w:r>
      <w:r>
        <w:rPr>
          <w:color w:val="595959" w:themeColor="text1" w:themeTint="A6"/>
        </w:rPr>
        <w:t xml:space="preserve">{g243:&lt;w:r&gt;&lt;w:rPr&gt;&lt;w:color w:val="595959" w:themeColor="text1" w:themeTint="A6"/&gt;&lt;/w:rPr&gt;&lt;w:t xml:space="preserve"&gt;} {/g244:&lt;/w:t&gt;&lt;/w:r&gt;}</w:t>
      </w:r>
      <w:proofErr w:type="spellStart"/>
      <w:r>
        <w:t xml:space="preserve">{x245:&lt;w:proofErr w:type="spellStart"/&gt;}</w:t>
      </w:r>
      <w:r>
        <w:rPr>
          <w:color w:val="595959" w:themeColor="text1" w:themeTint="A6"/>
        </w:rPr>
        <w:t>{g246:&lt;w:r&gt;&lt;w:rPr&gt;&lt;w:color w:val="595959" w:themeColor="text1" w:themeTint="A6"/&gt;&lt;/w:rPr&gt;&lt;w:t&gt;}elvay{/g247:&lt;/w:t&gt;&lt;/w:r&gt;}</w:t>
      </w:r>
      <w:proofErr w:type="spellEnd"/>
      <w:r>
        <w:t xml:space="preserve">{x248:&lt;w:proofErr w:type="spellEnd"/&gt;}</w:t>
      </w:r>
      <w:r>
        <w:rPr>
          <w:color w:val="595959" w:themeColor="text1" w:themeTint="A6"/>
        </w:rPr>
        <w:t xml:space="preserve">{g249:&lt;w:r&gt;&lt;w:rPr&gt;&lt;w:color w:val="595959" w:themeColor="text1" w:themeTint="A6"/&gt;&lt;/w:rPr&gt;&lt;w:t xml:space="preserve"&gt;} {/g250:&lt;/w:t&gt;&lt;/w:r&gt;}</w:t>
      </w:r>
      <w:proofErr w:type="spellStart"/>
      <w:r>
        <w:t xml:space="preserve">{x251:&lt;w:proofErr w:type="spellStart"/&gt;}</w:t>
      </w:r>
      <w:r>
        <w:rPr>
          <w:color w:val="595959" w:themeColor="text1" w:themeTint="A6"/>
        </w:rPr>
        <w:t>{g252:&lt;w:r&gt;&lt;w:rPr&gt;&lt;w:color w:val="595959" w:themeColor="text1" w:themeTint="A6"/&gt;&lt;/w:rPr&gt;&lt;w:t&gt;}arcuhay{/g253:&lt;/w:t&gt;&lt;/w:r&gt;}</w:t>
      </w:r>
      <w:proofErr w:type="spellEnd"/>
      <w:r>
        <w:t xml:space="preserve">{x254:&lt;w:proofErr w:type="spellEnd"/&gt;}</w:t>
      </w:r>
      <w:r>
        <w:rPr>
          <w:color w:val="595959" w:themeColor="text1" w:themeTint="A6"/>
        </w:rPr>
        <w:t>{g255:&lt;w:r&gt;&lt;w:rPr&gt;&lt;w:color w:val="595959" w:themeColor="text1" w:themeTint="A6"/&gt;&lt;/w:rPr&gt;&lt;w:t&gt;}.{/g256:&lt;/w:t&gt;&lt;/w:r&gt;}</w:t>
      </w:r>
      <w:proofErr w:type="gramEnd"/>
      <w:r>
        <w:t xml:space="preserve">{x257:&lt;w:proofErr w:type="gramEnd"/&gt;}</w:t>
      </w:r>
      <w:r>
        <w:rPr>
          <w:color w:val="595959" w:themeColor="text1" w:themeTint="A6"/>
        </w:rPr>
        <w:t xml:space="preserve">{g258:&lt;w:r&gt;&lt;w:rPr&gt;&lt;w:color w:val="595959" w:themeColor="text1" w:themeTint="A6"/&gt;&lt;/w:rPr&gt;&lt;w:t xml:space="preserve"&gt;} {/g259:&lt;/w:t&gt;&lt;/w:r&gt;}</w:t>
      </w:r>
      <w:proofErr w:type="spellStart"/>
      <w:r>
        <w:t xml:space="preserve">{x260:&lt;w:proofErr w:type="spellStart"/&gt;}</w:t>
      </w:r>
      <w:r>
        <w:rPr>
          <w:color w:val="595959" w:themeColor="text1" w:themeTint="A6"/>
        </w:rPr>
        <w:t>{g261:&lt;w:r&gt;&lt;w:rPr&gt;&lt;w:color w:val="595959" w:themeColor="text1" w:themeTint="A6"/&gt;&lt;/w:rPr&gt;&lt;w:t&gt;}estibulumvay{/g262:&lt;/w:t&gt;&lt;/w:r&gt;}</w:t>
      </w:r>
      <w:proofErr w:type="spellEnd"/>
      <w:r>
        <w:t xml:space="preserve">{x263:&lt;w:proofErr w:type="spellEnd"/&gt;}</w:t>
      </w:r>
      <w:r>
        <w:rPr>
          <w:color w:val="595959" w:themeColor="text1" w:themeTint="A6"/>
        </w:rPr>
        <w:t xml:space="preserve">{g264:&lt;w:r&gt;&lt;w:rPr&gt;&lt;w:color w:val="595959" w:themeColor="text1" w:themeTint="A6"/&gt;&lt;/w:rPr&gt;&lt;w:t xml:space="preserve"&gt;} {/g265:&lt;/w:t&gt;&lt;/w:r&gt;}</w:t>
      </w:r>
      <w:proofErr w:type="spellStart"/>
      <w:r>
        <w:t xml:space="preserve">{x266:&lt;w:proofErr w:type="spellStart"/&gt;}</w:t>
      </w:r>
      <w:r>
        <w:rPr>
          <w:color w:val="595959" w:themeColor="text1" w:themeTint="A6"/>
        </w:rPr>
        <w:t>{g267:&lt;w:r&gt;&lt;w:rPr&gt;&lt;w:color w:val="595959" w:themeColor="text1" w:themeTint="A6"/&gt;&lt;/w:rPr&gt;&lt;w:t&gt;}ullamcorperhay{/g268:&lt;/w:t&gt;&lt;/w:r&gt;}</w:t>
      </w:r>
      <w:proofErr w:type="spellEnd"/>
      <w:r>
        <w:t xml:space="preserve">{x269:&lt;w:proofErr w:type="spellEnd"/&gt;}</w:t>
      </w:r>
      <w:r>
        <w:rPr>
          <w:color w:val="595959" w:themeColor="text1" w:themeTint="A6"/>
        </w:rPr>
        <w:t xml:space="preserve">{g270:&lt;w:r&gt;&lt;w:rPr&gt;&lt;w:color w:val="595959" w:themeColor="text1" w:themeTint="A6"/&gt;&lt;/w:rPr&gt;&lt;w:t xml:space="preserve"&gt;}, {/g271:&lt;/w:t&gt;&lt;/w:r&gt;}</w:t>
      </w:r>
      <w:proofErr w:type="spellStart"/>
      <w:r>
        <w:t xml:space="preserve">{x272:&lt;w:proofErr w:type="spellStart"/&gt;}</w:t>
      </w:r>
      <w:r>
        <w:rPr>
          <w:color w:val="595959" w:themeColor="text1" w:themeTint="A6"/>
        </w:rPr>
        <w:t>{g273:&lt;w:r&gt;&lt;w:rPr&gt;&lt;w:color w:val="595959" w:themeColor="text1" w:themeTint="A6"/&gt;&lt;/w:rPr&gt;&lt;w:t&gt;}urpistay{/g274:&lt;/w:t&gt;&lt;/w:r&gt;}</w:t>
      </w:r>
      <w:proofErr w:type="spellEnd"/>
      <w:r>
        <w:t xml:space="preserve">{x275:&lt;w:proofErr w:type="spellEnd"/&gt;}</w:t>
      </w:r>
      <w:r>
        <w:rPr>
          <w:color w:val="595959" w:themeColor="text1" w:themeTint="A6"/>
        </w:rPr>
        <w:t xml:space="preserve">{g276:&lt;w:r&gt;&lt;w:rPr&gt;&lt;w:color w:val="595959" w:themeColor="text1" w:themeTint="A6"/&gt;&lt;/w:rPr&gt;&lt;w:t xml:space="preserve"&gt;} {/g277:&lt;/w:t&gt;&lt;/w:r&gt;}</w:t>
      </w:r>
      <w:proofErr w:type="spellStart"/>
      <w:r>
        <w:t xml:space="preserve">{x278:&lt;w:proofErr w:type="spellStart"/&gt;}</w:t>
      </w:r>
      <w:r>
        <w:rPr>
          <w:color w:val="595959" w:themeColor="text1" w:themeTint="A6"/>
        </w:rPr>
        <w:t>{g279:&lt;w:r&gt;&lt;w:rPr&gt;&lt;w:color w:val="595959" w:themeColor="text1" w:themeTint="A6"/&gt;&lt;/w:rPr&gt;&lt;w:t&gt;}edsay{/g280:&lt;/w:t&gt;&lt;/w:r&gt;}</w:t>
      </w:r>
      <w:proofErr w:type="spellEnd"/>
      <w:r>
        <w:t xml:space="preserve">{x281:&lt;w:proofErr w:type="spellEnd"/&gt;}</w:t>
      </w:r>
      <w:r>
        <w:rPr>
          <w:color w:val="595959" w:themeColor="text1" w:themeTint="A6"/>
        </w:rPr>
        <w:t xml:space="preserve">{g282:&lt;w:r&gt;&lt;w:rPr&gt;&lt;w:color w:val="595959" w:themeColor="text1" w:themeTint="A6"/&gt;&lt;/w:rPr&gt;&lt;w:t xml:space="preserve"&gt;} {/g283:&lt;/w:t&gt;&lt;/w:r&gt;}</w:t>
      </w:r>
      <w:proofErr w:type="spellStart"/>
      <w:r>
        <w:t xml:space="preserve">{x284:&lt;w:proofErr w:type="spellStart"/&gt;}</w:t>
      </w:r>
      <w:r>
        <w:rPr>
          <w:color w:val="595959" w:themeColor="text1" w:themeTint="A6"/>
        </w:rPr>
        <w:t>{g285:&lt;w:r&gt;&lt;w:rPr&gt;&lt;w:color w:val="595959" w:themeColor="text1" w:themeTint="A6"/&gt;&lt;/w:rPr&gt;&lt;w:t&gt;}eleifendhay{/g286:&lt;/w:t&gt;&lt;/w:r&gt;}</w:t>
      </w:r>
      <w:proofErr w:type="spellEnd"/>
      <w:r>
        <w:t xml:space="preserve">{x287:&lt;w:proofErr w:type="spellEnd"/&gt;}</w:t>
      </w:r>
      <w:r>
        <w:rPr>
          <w:color w:val="595959" w:themeColor="text1" w:themeTint="A6"/>
        </w:rPr>
        <w:t xml:space="preserve">{g288:&lt;w:r&gt;&lt;w:rPr&gt;&lt;w:color w:val="595959" w:themeColor="text1" w:themeTint="A6"/&gt;&lt;/w:rPr&gt;&lt;w:t xml:space="preserve"&gt;} {/g289:&lt;/w:t&gt;&lt;/w:r&gt;}</w:t>
      </w:r>
      <w:proofErr w:type="spellStart"/>
      <w:r>
        <w:t xml:space="preserve">{x290:&lt;w:proofErr w:type="spellStart"/&gt;}</w:t>
      </w:r>
      <w:r>
        <w:rPr>
          <w:color w:val="595959" w:themeColor="text1" w:themeTint="A6"/>
        </w:rPr>
        <w:t>{g291:&lt;w:r&gt;&lt;w:rPr&gt;&lt;w:color w:val="595959" w:themeColor="text1" w:themeTint="A6"/&gt;&lt;/w:rPr&gt;&lt;w:t&gt;}acilisisfay{/g292:&lt;/w:t&gt;&lt;/w:r&gt;}</w:t>
      </w:r>
      <w:proofErr w:type="spellEnd"/>
      <w:r>
        <w:t xml:space="preserve">{x293:&lt;w:proofErr w:type="spellEnd"/&gt;}</w:t>
      </w:r>
      <w:r>
        <w:rPr>
          <w:color w:val="595959" w:themeColor="text1" w:themeTint="A6"/>
        </w:rPr>
        <w:t xml:space="preserve">{g294:&lt;w:r&gt;&lt;w:rPr&gt;&lt;w:color w:val="595959" w:themeColor="text1" w:themeTint="A6"/&gt;&lt;/w:rPr&gt;&lt;w:t xml:space="preserve"&gt;}, {/g295:&lt;/w:t&gt;&lt;/w:r&gt;}</w:t>
      </w:r>
      <w:proofErr w:type="spellStart"/>
      <w:r>
        <w:t xml:space="preserve">{x296:&lt;w:proofErr w:type="spellStart"/&gt;}</w:t>
      </w:r>
      <w:r>
        <w:rPr>
          <w:color w:val="595959" w:themeColor="text1" w:themeTint="A6"/>
        </w:rPr>
        <w:t>{g297:&lt;w:r&gt;&lt;w:rPr&gt;&lt;w:color w:val="595959" w:themeColor="text1" w:themeTint="A6"/&gt;&lt;/w:rPr&gt;&lt;w:t&gt;}iberolay{/g298:&lt;/w:t&gt;&lt;/w:r&gt;}</w:t>
      </w:r>
      <w:proofErr w:type="spellEnd"/>
      <w:r>
        <w:t xml:space="preserve">{x299:&lt;w:proofErr w:type="spellEnd"/&gt;}</w:t>
      </w:r>
      <w:r>
        <w:rPr>
          <w:color w:val="595959" w:themeColor="text1" w:themeTint="A6"/>
        </w:rPr>
        <w:t xml:space="preserve">{g300:&lt;w:r&gt;&lt;w:rPr&gt;&lt;w:color w:val="595959" w:themeColor="text1" w:themeTint="A6"/&gt;&lt;/w:rPr&gt;&lt;w:t xml:space="preserve"&gt;} {/g301:&lt;/w:t&gt;&lt;/w:r&gt;}</w:t>
      </w:r>
      <w:proofErr w:type="spellStart"/>
      <w:r>
        <w:t xml:space="preserve">{x302:&lt;w:proofErr w:type="spellStart"/&gt;}</w:t>
      </w:r>
      <w:r>
        <w:rPr>
          <w:color w:val="595959" w:themeColor="text1" w:themeTint="A6"/>
        </w:rPr>
        <w:t>{g303:&lt;w:r&gt;&lt;w:rPr&gt;&lt;w:color w:val="595959" w:themeColor="text1" w:themeTint="A6"/&gt;&lt;/w:rPr&gt;&lt;w:t&gt;}etusmay{/g304:&lt;/w:t&gt;&lt;/w:r&gt;}</w:t>
      </w:r>
      <w:proofErr w:type="spellEnd"/>
      <w:r>
        <w:t xml:space="preserve">{x305:&lt;w:proofErr w:type="spellEnd"/&gt;}</w:t>
      </w:r>
      <w:r>
        <w:rPr>
          <w:color w:val="595959" w:themeColor="text1" w:themeTint="A6"/>
        </w:rPr>
        <w:t xml:space="preserve">{g306:&lt;w:r&gt;&lt;w:rPr&gt;&lt;w:color w:val="595959" w:themeColor="text1" w:themeTint="A6"/&gt;&lt;/w:rPr&gt;&lt;w:t xml:space="preserve"&gt;} {/g307:&lt;/w:t&gt;&lt;/w:r&gt;}</w:t>
      </w:r>
      <w:proofErr w:type="spellStart"/>
      <w:r>
        <w:t xml:space="preserve">{x308:&lt;w:proofErr w:type="spellStart"/&gt;}</w:t>
      </w:r>
      <w:r>
        <w:rPr>
          <w:color w:val="595959" w:themeColor="text1" w:themeTint="A6"/>
        </w:rPr>
        <w:t>{g309:&lt;w:r&gt;&lt;w:rPr&gt;&lt;w:color w:val="595959" w:themeColor="text1" w:themeTint="A6"/&gt;&lt;/w:rPr&gt;&lt;w:t&gt;}incidunttay{/g310:&lt;/w:t&gt;&lt;/w:r&gt;}</w:t>
      </w:r>
      <w:proofErr w:type="spellEnd"/>
      <w:r>
        <w:t xml:space="preserve">{x311:&lt;w:proofErr w:type="spellEnd"/&gt;}</w:t>
      </w:r>
      <w:r>
        <w:rPr>
          <w:color w:val="595959" w:themeColor="text1" w:themeTint="A6"/>
        </w:rPr>
        <w:t xml:space="preserve">{g312:&lt;w:r&gt;&lt;w:rPr&gt;&lt;w:color w:val="595959" w:themeColor="text1" w:themeTint="A6"/&gt;&lt;/w:rPr&gt;&lt;w:t xml:space="preserve"&gt;} uamqay, {/g313:&lt;/w:t&gt;&lt;/w:r&gt;}</w:t>
      </w:r>
      <w:proofErr w:type="spellStart"/>
      <w:proofErr w:type="gramStart"/>
      <w:r>
        <w:t xml:space="preserve">{x314:&lt;w:proofErr w:type="spellStart"/&gt;&lt;w:proofErr w:type="gramStart"/&gt;}</w:t>
      </w:r>
      <w:r>
        <w:rPr>
          <w:color w:val="595959" w:themeColor="text1" w:themeTint="A6"/>
        </w:rPr>
        <w:t>{g315:&lt;w:r&gt;&lt;w:rPr&gt;&lt;w:color w:val="595959" w:themeColor="text1" w:themeTint="A6"/&gt;&lt;/w:rPr&gt;&lt;w:t&gt;}ecnay{/g316:&lt;/w:t&gt;&lt;/w:r&gt;}</w:t>
      </w:r>
      <w:proofErr w:type="spellEnd"/>
      <w:proofErr w:type="gramEnd"/>
      <w:r>
        <w:t xml:space="preserve">{x317:&lt;w:proofErr w:type="spellEnd"/&gt;&lt;w:proofErr w:type="gramEnd"/&gt;}</w:t>
      </w:r>
      <w:r>
        <w:rPr>
          <w:color w:val="595959" w:themeColor="text1" w:themeTint="A6"/>
        </w:rPr>
        <w:t xml:space="preserve">{g318:&lt;w:r&gt;&lt;w:rPr&gt;&lt;w:color w:val="595959" w:themeColor="text1" w:themeTint="A6"/&gt;&lt;/w:rPr&gt;&lt;w:t xml:space="preserve"&gt;} {/g319:&lt;/w:t&gt;&lt;/w:r&gt;}</w:t>
      </w:r>
      <w:proofErr w:type="spellStart"/>
      <w:r>
        <w:t xml:space="preserve">{x320:&lt;w:proofErr w:type="spellStart"/&gt;}</w:t>
      </w:r>
      <w:r>
        <w:rPr>
          <w:color w:val="595959" w:themeColor="text1" w:themeTint="A6"/>
        </w:rPr>
        <w:t>{g321:&lt;w:r&gt;&lt;w:rPr&gt;&lt;w:color w:val="595959" w:themeColor="text1" w:themeTint="A6"/&gt;&lt;/w:rPr&gt;&lt;w:t&gt;}ignissimday{/g322:&lt;/w:t&gt;&lt;/w:r&gt;}</w:t>
      </w:r>
      <w:proofErr w:type="spellEnd"/>
      <w:r>
        <w:t xml:space="preserve">{x323:&lt;w:proofErr w:type="spellEnd"/&gt;}</w:t>
      </w:r>
      <w:r>
        <w:rPr>
          <w:color w:val="595959" w:themeColor="text1" w:themeTint="A6"/>
        </w:rPr>
        <w:t xml:space="preserve">{g324:&lt;w:r&gt;&lt;w:rPr&gt;&lt;w:color w:val="595959" w:themeColor="text1" w:themeTint="A6"/&gt;&lt;/w:rPr&gt;&lt;w:t xml:space="preserve"&gt;} {/g325:&lt;/w:t&gt;&lt;/w:r&gt;}</w:t>
      </w:r>
      <w:proofErr w:type="spellStart"/>
      <w:r>
        <w:t xml:space="preserve">{x326:&lt;w:proofErr w:type="spellStart"/&gt;}</w:t>
      </w:r>
      <w:r>
        <w:rPr>
          <w:color w:val="595959" w:themeColor="text1" w:themeTint="A6"/>
        </w:rPr>
        <w:t>{g327:&lt;w:r&gt;&lt;w:rPr&gt;&lt;w:color w:val="595959" w:themeColor="text1" w:themeTint="A6"/&gt;&lt;/w:rPr&gt;&lt;w:t&gt;}ustojay{/g328:&lt;/w:t&gt;&lt;/w:r&gt;}</w:t>
      </w:r>
      <w:proofErr w:type="spellEnd"/>
      <w:r>
        <w:t xml:space="preserve">{x329:&lt;w:proofErr w:type="spellEnd"/&gt;}</w:t>
      </w:r>
      <w:r>
        <w:rPr>
          <w:color w:val="595959" w:themeColor="text1" w:themeTint="A6"/>
        </w:rPr>
        <w:t xml:space="preserve">{g330:&lt;w:r&gt;&lt;w:rPr&gt;&lt;w:color w:val="595959" w:themeColor="text1" w:themeTint="A6"/&gt;&lt;/w:rPr&gt;&lt;w:t xml:space="preserve"&gt;} {/g331:&lt;/w:t&gt;&lt;/w:r&gt;}</w:t>
      </w:r>
      <w:proofErr w:type="spellStart"/>
      <w:r>
        <w:t xml:space="preserve">{x332:&lt;w:proofErr w:type="spellStart"/&gt;}</w:t>
      </w:r>
      <w:r>
        <w:rPr>
          <w:color w:val="595959" w:themeColor="text1" w:themeTint="A6"/>
        </w:rPr>
        <w:t>{g333:&lt;w:r&gt;&lt;w:rPr&gt;&lt;w:color w:val="595959" w:themeColor="text1" w:themeTint="A6"/&gt;&lt;/w:rPr&gt;&lt;w:t&gt;}erathay{/g334:&lt;/w:t&gt;&lt;/w:r&gt;}</w:t>
      </w:r>
      <w:proofErr w:type="spellEnd"/>
      <w:r>
        <w:t xml:space="preserve">{x335:&lt;w:proofErr w:type="spellEnd"/&gt;}</w:t>
      </w:r>
      <w:r>
        <w:rPr>
          <w:color w:val="595959" w:themeColor="text1" w:themeTint="A6"/>
        </w:rPr>
        <w:t xml:space="preserve">{g336:&lt;w:r&gt;&lt;w:rPr&gt;&lt;w:color w:val="595959" w:themeColor="text1" w:themeTint="A6"/&gt;&lt;/w:rPr&gt;&lt;w:t xml:space="preserve"&gt;} ahay {/g337:&lt;/w:t&gt;&lt;/w:r&gt;}</w:t>
      </w:r>
      <w:proofErr w:type="spellStart"/>
      <w:r>
        <w:t xml:space="preserve">{x338:&lt;w:proofErr w:type="spellStart"/&gt;}</w:t>
      </w:r>
      <w:r>
        <w:rPr>
          <w:color w:val="595959" w:themeColor="text1" w:themeTint="A6"/>
        </w:rPr>
        <w:t>{g339:&lt;w:r&gt;&lt;w:rPr&gt;&lt;w:color w:val="595959" w:themeColor="text1" w:themeTint="A6"/&gt;&lt;/w:rPr&gt;&lt;w:t&gt;}igulalay{/g340:&lt;/w:t&gt;&lt;/w:r&gt;}</w:t>
      </w:r>
      <w:proofErr w:type="spellEnd"/>
      <w:r>
        <w:t xml:space="preserve">{x341:&lt;w:proofErr w:type="spellEnd"/&gt;}</w:t>
      </w:r>
      <w:r>
        <w:rPr>
          <w:color w:val="595959" w:themeColor="text1" w:themeTint="A6"/>
        </w:rPr>
        <w:t xml:space="preserve">{g342:&lt;w:r&gt;&lt;w:rPr&gt;&lt;w:color w:val="595959" w:themeColor="text1" w:themeTint="A6"/&gt;&lt;/w:rPr&gt;&lt;w:t xml:space="preserve"&gt;}. {/g343:&lt;/w:t&gt;&lt;/w:r&gt;}</w:t>
      </w:r>
      <w:proofErr w:type="spellStart"/>
      <w:r>
        <w:t xml:space="preserve">{x344:&lt;w:proofErr w:type="spellStart"/&gt;}</w:t>
      </w:r>
      <w:r>
        <w:rPr>
          <w:color w:val="595959" w:themeColor="text1" w:themeTint="A6"/>
        </w:rPr>
        <w:t>{g345:&lt;w:r&gt;&lt;w:rPr&gt;&lt;w:color w:val="595959" w:themeColor="text1" w:themeTint="A6"/&gt;&lt;/w:rPr&gt;&lt;w:t&gt;}ascray{/g346:&lt;/w:t&gt;&lt;/w:r&gt;}</w:t>
      </w:r>
      <w:proofErr w:type="spellEnd"/>
      <w:r>
        <w:t xml:space="preserve">{x347:&lt;w:proofErr w:type="spellEnd"/&gt;}</w:t>
      </w:r>
      <w:r>
        <w:rPr>
          <w:color w:val="595959" w:themeColor="text1" w:themeTint="A6"/>
        </w:rPr>
        <w:t xml:space="preserve">{g348:&lt;w:r&gt;&lt;w:rPr&gt;&lt;w:color w:val="595959" w:themeColor="text1" w:themeTint="A6"/&gt;&lt;/w:rPr&gt;&lt;w:t xml:space="preserve"&gt;} itsay {/g349:&lt;/w:t&gt;&lt;/w:r&gt;}</w:t>
      </w:r>
      <w:proofErr w:type="spellStart"/>
      <w:r>
        <w:t xml:space="preserve">{x350:&lt;w:proofErr w:type="spellStart"/&gt;}</w:t>
      </w:r>
      <w:r>
        <w:rPr>
          <w:color w:val="595959" w:themeColor="text1" w:themeTint="A6"/>
        </w:rPr>
        <w:t>{g351:&lt;w:r&gt;&lt;w:rPr&gt;&lt;w:color w:val="595959" w:themeColor="text1" w:themeTint="A6"/&gt;&lt;/w:rPr&gt;&lt;w:t&gt;}amethay{/g352:&lt;/w:t&gt;&lt;/w:r&gt;}</w:t>
      </w:r>
      <w:proofErr w:type="spellEnd"/>
      <w:r>
        <w:t xml:space="preserve">{x353:&lt;w:proofErr w:type="spellEnd"/&gt;}</w:t>
      </w:r>
      <w:r>
        <w:rPr>
          <w:color w:val="595959" w:themeColor="text1" w:themeTint="A6"/>
        </w:rPr>
        <w:t xml:space="preserve">{g354:&lt;w:r&gt;&lt;w:rPr&gt;&lt;w:color w:val="595959" w:themeColor="text1" w:themeTint="A6"/&gt;&lt;/w:rPr&gt;&lt;w:t xml:space="preserve"&gt;} {/g355:&lt;/w:t&gt;&lt;/w:r&gt;}</w:t>
      </w:r>
      <w:proofErr w:type="spellStart"/>
      <w:r>
        <w:t xml:space="preserve">{x356:&lt;w:proofErr w:type="spellStart"/&gt;}</w:t>
      </w:r>
      <w:r>
        <w:rPr>
          <w:color w:val="595959" w:themeColor="text1" w:themeTint="A6"/>
        </w:rPr>
        <w:t>{g357:&lt;w:r&gt;&lt;w:rPr&gt;&lt;w:color w:val="595959" w:themeColor="text1" w:themeTint="A6"/&gt;&lt;/w:rPr&gt;&lt;w:t&gt;}elisfay{/g358:&lt;/w:t&gt;&lt;/w:r&gt;}</w:t>
      </w:r>
      <w:proofErr w:type="spellEnd"/>
      <w:r>
        <w:t xml:space="preserve">{x359:&lt;w:proofErr w:type="spellEnd"/&gt;}</w:t>
      </w:r>
      <w:r>
        <w:rPr>
          <w:color w:val="595959" w:themeColor="text1" w:themeTint="A6"/>
        </w:rPr>
        <w:t xml:space="preserve">{g360:&lt;w:r&gt;&lt;w:rPr&gt;&lt;w:color w:val="595959" w:themeColor="text1" w:themeTint="A6"/&gt;&lt;/w:rPr&gt;&lt;w:t xml:space="preserve"&gt;} {/g361:&lt;/w:t&gt;&lt;/w:r&gt;}</w:t>
      </w:r>
      <w:proofErr w:type="spellStart"/>
      <w:r>
        <w:t xml:space="preserve">{x362:&lt;w:proofErr w:type="spellStart"/&gt;}</w:t>
      </w:r>
      <w:r>
        <w:rPr>
          <w:color w:val="595959" w:themeColor="text1" w:themeTint="A6"/>
        </w:rPr>
        <w:t>{g363:&lt;w:r&gt;&lt;w:rPr&gt;&lt;w:color w:val="595959" w:themeColor="text1" w:themeTint="A6"/&gt;&lt;/w:rPr&gt;&lt;w:t&gt;}euhay{/g364:&lt;/w:t&gt;&lt;/w:r&gt;}</w:t>
      </w:r>
      <w:proofErr w:type="spellEnd"/>
      <w:r>
        <w:t xml:space="preserve">{x365:&lt;w:proofErr w:type="spellEnd"/&gt;}</w:t>
      </w:r>
      <w:r>
        <w:rPr>
          <w:color w:val="595959" w:themeColor="text1" w:themeTint="A6"/>
        </w:rPr>
        <w:t xml:space="preserve">{g366:&lt;w:r&gt;&lt;w:rPr&gt;&lt;w:color w:val="595959" w:themeColor="text1" w:themeTint="A6"/&gt;&lt;/w:rPr&gt;&lt;w:t xml:space="preserve"&gt;} {/g367:&lt;/w:t&gt;&lt;/w:r&gt;}</w:t>
      </w:r>
      <w:proofErr w:type="spellStart"/>
      <w:r>
        <w:t xml:space="preserve">{x368:&lt;w:proofErr w:type="spellStart"/&gt;}</w:t>
      </w:r>
      <w:r>
        <w:rPr>
          <w:color w:val="595959" w:themeColor="text1" w:themeTint="A6"/>
        </w:rPr>
        <w:t>{g369:&lt;w:r&gt;&lt;w:rPr&gt;&lt;w:color w:val="595959" w:themeColor="text1" w:themeTint="A6"/&gt;&lt;/w:rPr&gt;&lt;w:t&gt;}islnay{/g370:&lt;/w:t&gt;&lt;/w:r&gt;}</w:t>
      </w:r>
      <w:proofErr w:type="spellEnd"/>
      <w:r>
        <w:t xml:space="preserve">{x371:&lt;w:proofErr w:type="spellEnd"/&gt;}</w:t>
      </w:r>
      <w:r>
        <w:rPr>
          <w:color w:val="595959" w:themeColor="text1" w:themeTint="A6"/>
        </w:rPr>
        <w:t xml:space="preserve">{g372:&lt;w:r&gt;&lt;w:rPr&gt;&lt;w:color w:val="595959" w:themeColor="text1" w:themeTint="A6"/&gt;&lt;/w:rPr&gt;&lt;w:t xml:space="preserve"&gt;} {/g373:&lt;/w:t&gt;&lt;/w:r&gt;}</w:t>
      </w:r>
      <w:proofErr w:type="spellStart"/>
      <w:r>
        <w:t xml:space="preserve">{x374:&lt;w:proofErr w:type="spellStart"/&gt;}</w:t>
      </w:r>
      <w:r>
        <w:rPr>
          <w:color w:val="595959" w:themeColor="text1" w:themeTint="A6"/>
        </w:rPr>
        <w:t>{g375:&lt;w:r&gt;&lt;w:rPr&gt;&lt;w:color w:val="595959" w:themeColor="text1" w:themeTint="A6"/&gt;&lt;/w:rPr&gt;&lt;w:t&gt;}ultricieshay{/g376:&lt;/w:t&gt;&lt;/w:r&gt;}</w:t>
      </w:r>
      <w:proofErr w:type="spellEnd"/>
      <w:r>
        <w:t xml:space="preserve">{x377:&lt;w:proofErr w:type="spellEnd"/&gt;}</w:t>
      </w:r>
      <w:r>
        <w:rPr>
          <w:color w:val="595959" w:themeColor="text1" w:themeTint="A6"/>
        </w:rPr>
        <w:t xml:space="preserve">{g378:&lt;w:r&gt;&lt;w:rPr&gt;&lt;w:color w:val="595959" w:themeColor="text1" w:themeTint="A6"/&gt;&lt;/w:rPr&gt;&lt;w:t xml:space="preserve"&gt;} {/g379:&lt;/w:t&gt;&lt;/w:r&gt;}</w:t>
      </w:r>
      <w:proofErr w:type="spellStart"/>
      <w:r>
        <w:t xml:space="preserve">{x380:&lt;w:proofErr w:type="spellStart"/&gt;}</w:t>
      </w:r>
      <w:r>
        <w:rPr>
          <w:color w:val="595959" w:themeColor="text1" w:themeTint="A6"/>
        </w:rPr>
        <w:t>{g381:&lt;w:r&gt;&lt;w:rPr&gt;&lt;w:color w:val="595959" w:themeColor="text1" w:themeTint="A6"/&gt;&lt;/w:rPr&gt;&lt;w:t&gt;}imperdiethay{/g382:&lt;/w:t&gt;&lt;/w:r&gt;}</w:t>
      </w:r>
      <w:proofErr w:type="spellEnd"/>
      <w:r>
        <w:t xml:space="preserve">{x383:&lt;w:proofErr w:type="spellEnd"/&gt;}</w:t>
      </w:r>
      <w:r>
        <w:rPr>
          <w:color w:val="595959" w:themeColor="text1" w:themeTint="A6"/>
        </w:rPr>
        <w:t xml:space="preserve">{g384:&lt;w:r&gt;&lt;w:rPr&gt;&lt;w:color w:val="595959" w:themeColor="text1" w:themeTint="A6"/&gt;&lt;/w:rPr&gt;&lt;w:t xml:space="preserve"&gt;}. {/g385:&lt;/w:t&gt;&lt;/w:r&gt;}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{x0:&lt;w:r&gt;&lt;w:rPr&gt;&lt;w:noProof/&gt;&lt;/w:rPr&gt;&lt;w:drawing&gt;&lt;wp:anchor distT="0" distB="0" distL="114300" distR="114300" simplePos="0" relativeHeight="251657216" behindDoc="0" locked="0" layoutInCell="1" allowOverlap="1"&gt;&lt;wp:simplePos x="0" y="0"/&gt;&lt;wp:positionH relativeFrom="column"&gt;&lt;wp:posOffset&gt;3409950&lt;/wp:posOffset&gt;&lt;/wp:positionH&gt;&lt;wp:positionV relativeFrom="paragraph"&gt;&lt;wp:posOffset&gt;323215&lt;/wp:posOffset&gt;&lt;/wp:positionV&gt;&lt;wp:extent cx="1304925" cy="1304925"/&gt;&lt;wp:effectExtent l="0" t="0" r="0" b="0"/&gt;&lt;wp:wrapSquare wrapText="bothSides"/&gt;&lt;wp:docPr id="1" -ERR:REF-NOT-FOUND- descr="statue_by_nicu.png"/&gt;&lt;wp:cNvGraphicFramePr&gt;&lt;a:graphicFrameLocks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-ERR:REF-NOT-FOUND-/&gt;&lt;pic:cNvPicPr/&gt;&lt;/pic:nvPicPr&gt;&lt;pic:blipFill&gt;&lt;a:blip r:embed="rId12"/&gt;&lt;a:stretch&gt;&lt;a:fillRect/&gt;&lt;/a:stretch&gt;&lt;/pic:blipFill&gt;&lt;pic:spPr&gt;&lt;a:xfrm&gt;&lt;a:off x="0" y="0"/&gt;&lt;a:ext cx="1304925" cy="1304925"/&gt;&lt;/a:xfrm&gt;&lt;a:prstGeom prst="rect"&gt;&lt;a:avLst/&gt;&lt;/a:prstGeom&gt;&lt;/pic:spPr&gt;&lt;/pic:pic&gt;&lt;/a:graphicData&gt;&lt;/a:graphic&gt;&lt;/wp:anchor&gt;&lt;/w:drawing&gt;&lt;/w:r&gt;}otay ethay ightray ishay ahay pngay (</w:t>
      </w:r>
      <w:hyperlink r:id="rId13" w:history="1">
        <w:r>
          <w:t xml:space="preserve">{x1:&lt;w:hyperlink r:id="rId13" w:history="1"&gt;}</w:t>
        </w:r>
        <w:r>
          <w:rPr>
            <w:rStyle w:val="Hyperlink"/>
          </w:rPr>
          <w:t xml:space="preserve">{g2:&lt;w:r&gt;&lt;w:rPr&gt;&lt;w:rStyle w:val="Hyperlink"/&gt;&lt;/w:rPr&gt;&lt;w:t xml:space="preserve"&gt;}byay {/g3:&lt;/w:t&gt;&lt;/w:r&gt;}</w:t>
        </w:r>
        <w:proofErr w:type="spellStart"/>
        <w:r>
          <w:t xml:space="preserve">{x4:&lt;w:proofErr w:type="spellStart"/&gt;}</w:t>
        </w:r>
        <w:r>
          <w:rPr>
            <w:rStyle w:val="Hyperlink"/>
          </w:rPr>
          <w:t>{g5:&lt;w:r&gt;&lt;w:rPr&gt;&lt;w:rStyle w:val="Hyperlink"/&gt;&lt;/w:rPr&gt;&lt;w:t&gt;}icunay{/g6:&lt;/w:t&gt;&lt;/w:r&gt;}</w:t>
        </w:r>
        <w:proofErr w:type="spellEnd"/>
      </w:hyperlink>
      <w:r>
        <w:t xml:space="preserve">{x7:&lt;w:proofErr w:type="spellEnd"/&gt;&lt;/w:hyperlink&gt;}) ithway ansparencytray ithway uaresqay exttay appingwray.   </w:t>
      </w:r>
      <w:proofErr w:type="spellStart"/>
      <w:r>
        <w:t xml:space="preserve">{x8:&lt;w:proofErr w:type="spellStart"/&gt;}</w:t>
      </w:r>
      <w:r>
        <w:rPr>
          <w:color w:val="595959" w:themeColor="text1" w:themeTint="A6"/>
        </w:rPr>
        <w:t>{g9:&lt;w:r&gt;&lt;w:rPr&gt;&lt;w:color w:val="595959" w:themeColor="text1" w:themeTint="A6"/&gt;&lt;/w:rPr&gt;&lt;w:t&gt;}oremlay{/g10:&lt;/w:t&gt;&lt;/w:r&gt;}</w:t>
      </w:r>
      <w:proofErr w:type="spellEnd"/>
      <w:r>
        <w:t xml:space="preserve">{x11:&lt;w:proofErr w:type="spellEnd"/&gt;}</w:t>
      </w:r>
      <w:r>
        <w:rPr>
          <w:color w:val="595959" w:themeColor="text1" w:themeTint="A6"/>
        </w:rPr>
        <w:t xml:space="preserve">{g12:&lt;w:r&gt;&lt;w:rPr&gt;&lt;w:color w:val="595959" w:themeColor="text1" w:themeTint="A6"/&gt;&lt;/w:rPr&gt;&lt;w:t xml:space="preserve"&gt;} {/g13:&lt;/w:t&gt;&lt;/w:r&gt;}</w:t>
      </w:r>
      <w:proofErr w:type="spellStart"/>
      <w:r>
        <w:t xml:space="preserve">{x14:&lt;w:proofErr w:type="spellStart"/&gt;}</w:t>
      </w:r>
      <w:r>
        <w:rPr>
          <w:color w:val="595959" w:themeColor="text1" w:themeTint="A6"/>
        </w:rPr>
        <w:t>{g15:&lt;w:r&gt;&lt;w:rPr&gt;&lt;w:color w:val="595959" w:themeColor="text1" w:themeTint="A6"/&gt;&lt;/w:rPr&gt;&lt;w:t&gt;}ipsumhay{/g16:&lt;/w:t&gt;&lt;/w:r&gt;}</w:t>
      </w:r>
      <w:proofErr w:type="spellEnd"/>
      <w:r>
        <w:t xml:space="preserve">{x17:&lt;w:proofErr w:type="spellEnd"/&gt;}</w:t>
      </w:r>
      <w:r>
        <w:rPr>
          <w:color w:val="595959" w:themeColor="text1" w:themeTint="A6"/>
        </w:rPr>
        <w:t xml:space="preserve">{g18:&lt;w:r&gt;&lt;w:rPr&gt;&lt;w:color w:val="595959" w:themeColor="text1" w:themeTint="A6"/&gt;&lt;/w:rPr&gt;&lt;w:t xml:space="preserve"&gt;} {/g19:&lt;/w:t&gt;&lt;/w:r&gt;}</w:t>
      </w:r>
      <w:proofErr w:type="gramStart"/>
      <w:r>
        <w:t xml:space="preserve">{x20:&lt;w:proofErr w:type="gramStart"/&gt;}</w:t>
      </w:r>
      <w:r>
        <w:rPr>
          <w:color w:val="595959" w:themeColor="text1" w:themeTint="A6"/>
        </w:rPr>
        <w:t>{g21:&lt;w:r&gt;&lt;w:rPr&gt;&lt;w:color w:val="595959" w:themeColor="text1" w:themeTint="A6"/&gt;&lt;/w:rPr&gt;&lt;w:t&gt;}olorday itsay{/g22:&lt;/w:t&gt;&lt;/w:r&gt;}</w:t>
      </w:r>
      <w:proofErr w:type="gramEnd"/>
      <w:r>
        <w:t xml:space="preserve">{x23:&lt;w:proofErr w:type="gramEnd"/&gt;}</w:t>
      </w:r>
      <w:r>
        <w:rPr>
          <w:color w:val="595959" w:themeColor="text1" w:themeTint="A6"/>
        </w:rPr>
        <w:t xml:space="preserve">{g24:&lt;w:r&gt;&lt;w:rPr&gt;&lt;w:color w:val="595959" w:themeColor="text1" w:themeTint="A6"/&gt;&lt;/w:rPr&gt;&lt;w:t xml:space="preserve"&gt;} {/g25:&lt;/w:t&gt;&lt;/w:r&gt;}</w:t>
      </w:r>
      <w:proofErr w:type="spellStart"/>
      <w:r>
        <w:t xml:space="preserve">{x26:&lt;w:proofErr w:type="spellStart"/&gt;}</w:t>
      </w:r>
      <w:r>
        <w:rPr>
          <w:color w:val="595959" w:themeColor="text1" w:themeTint="A6"/>
        </w:rPr>
        <w:t>{g27:&lt;w:r&gt;&lt;w:rPr&gt;&lt;w:color w:val="595959" w:themeColor="text1" w:themeTint="A6"/&gt;&lt;/w:rPr&gt;&lt;w:t&gt;}amethay{/g28:&lt;/w:t&gt;&lt;/w:r&gt;}</w:t>
      </w:r>
      <w:proofErr w:type="spellEnd"/>
      <w:r>
        <w:t xml:space="preserve">{x29:&lt;w:proofErr w:type="spellEnd"/&gt;}</w:t>
      </w:r>
      <w:r>
        <w:rPr>
          <w:color w:val="595959" w:themeColor="text1" w:themeTint="A6"/>
        </w:rPr>
        <w:t xml:space="preserve">{g30:&lt;w:r&gt;&lt;w:rPr&gt;&lt;w:color w:val="595959" w:themeColor="text1" w:themeTint="A6"/&gt;&lt;/w:rPr&gt;&lt;w:t xml:space="preserve"&gt;}, {/g31:&lt;/w:t&gt;&lt;/w:r&gt;}</w:t>
      </w:r>
      <w:proofErr w:type="spellStart"/>
      <w:r>
        <w:t xml:space="preserve">{x32:&lt;w:proofErr w:type="spellStart"/&gt;}</w:t>
      </w:r>
      <w:r>
        <w:rPr>
          <w:color w:val="595959" w:themeColor="text1" w:themeTint="A6"/>
        </w:rPr>
        <w:t>{g33:&lt;w:r&gt;&lt;w:rPr&gt;&lt;w:color w:val="595959" w:themeColor="text1" w:themeTint="A6"/&gt;&lt;/w:rPr&gt;&lt;w:t&gt;}onsectetuercay{/g34:&lt;/w:t&gt;&lt;/w:r&gt;}</w:t>
      </w:r>
      <w:proofErr w:type="spellEnd"/>
      <w:r>
        <w:t xml:space="preserve">{x35:&lt;w:proofErr w:type="spellEnd"/&gt;}</w:t>
      </w:r>
      <w:r>
        <w:rPr>
          <w:color w:val="595959" w:themeColor="text1" w:themeTint="A6"/>
        </w:rPr>
        <w:t xml:space="preserve">{g36:&lt;w:r&gt;&lt;w:rPr&gt;&lt;w:color w:val="595959" w:themeColor="text1" w:themeTint="A6"/&gt;&lt;/w:rPr&gt;&lt;w:t xml:space="preserve"&gt;} {/g37:&lt;/w:t&gt;&lt;/w:r&gt;}</w:t>
      </w:r>
      <w:proofErr w:type="spellStart"/>
      <w:r>
        <w:t xml:space="preserve">{x38:&lt;w:proofErr w:type="spellStart"/&gt;}</w:t>
      </w:r>
      <w:r>
        <w:rPr>
          <w:color w:val="595959" w:themeColor="text1" w:themeTint="A6"/>
        </w:rPr>
        <w:t>{g39:&lt;w:r&gt;&lt;w:rPr&gt;&lt;w:color w:val="595959" w:themeColor="text1" w:themeTint="A6"/&gt;&lt;/w:rPr&gt;&lt;w:t&gt;}adipiscinghay{/g40:&lt;/w:t&gt;&lt;/w:r&gt;}</w:t>
      </w:r>
      <w:proofErr w:type="spellEnd"/>
      <w:r>
        <w:t xml:space="preserve">{x41:&lt;w:proofErr w:type="spellEnd"/&gt;}</w:t>
      </w:r>
      <w:r>
        <w:rPr>
          <w:color w:val="595959" w:themeColor="text1" w:themeTint="A6"/>
        </w:rPr>
        <w:t xml:space="preserve">{g42:&lt;w:r&gt;&lt;w:rPr&gt;&lt;w:color w:val="595959" w:themeColor="text1" w:themeTint="A6"/&gt;&lt;/w:rPr&gt;&lt;w:t xml:space="preserve"&gt;} {/g43:&lt;/w:t&gt;&lt;/w:r&gt;}</w:t>
      </w:r>
      <w:proofErr w:type="spellStart"/>
      <w:r>
        <w:t xml:space="preserve">{x44:&lt;w:proofErr w:type="spellStart"/&gt;}</w:t>
      </w:r>
      <w:r>
        <w:rPr>
          <w:color w:val="595959" w:themeColor="text1" w:themeTint="A6"/>
        </w:rPr>
        <w:t>{g45:&lt;w:r&gt;&lt;w:rPr&gt;&lt;w:color w:val="595959" w:themeColor="text1" w:themeTint="A6"/&gt;&lt;/w:rPr&gt;&lt;w:t&gt;}elithay{/g46:&lt;/w:t&gt;&lt;/w:r&gt;}</w:t>
      </w:r>
      <w:proofErr w:type="spellEnd"/>
      <w:r>
        <w:t xml:space="preserve">{x47:&lt;w:proofErr w:type="spellEnd"/&gt;}</w:t>
      </w:r>
      <w:r>
        <w:rPr>
          <w:color w:val="595959" w:themeColor="text1" w:themeTint="A6"/>
        </w:rPr>
        <w:t xml:space="preserve">{g48:&lt;w:r&gt;&lt;w:rPr&gt;&lt;w:color w:val="595959" w:themeColor="text1" w:themeTint="A6"/&gt;&lt;/w:rPr&gt;&lt;w:t xml:space="preserve"&gt;}. {/g49:&lt;/w:t&gt;&lt;/w:r&gt;}</w:t>
      </w:r>
      <w:proofErr w:type="spellStart"/>
      <w:proofErr w:type="gramStart"/>
      <w:r>
        <w:t xml:space="preserve">{x50:&lt;w:proofErr w:type="spellStart"/&gt;&lt;w:proofErr w:type="gramStart"/&gt;}</w:t>
      </w:r>
      <w:r>
        <w:rPr>
          <w:color w:val="595959" w:themeColor="text1" w:themeTint="A6"/>
        </w:rPr>
        <w:t>{g51:&lt;w:r&gt;&lt;w:rPr&gt;&lt;w:color w:val="595959" w:themeColor="text1" w:themeTint="A6"/&gt;&lt;/w:rPr&gt;&lt;w:t&gt;}edsay{/g52:&lt;/w:t&gt;&lt;/w:r&gt;}</w:t>
      </w:r>
      <w:proofErr w:type="spellEnd"/>
      <w:r>
        <w:t xml:space="preserve">{x53:&lt;w:proofErr w:type="spellEnd"/&gt;}</w:t>
      </w:r>
      <w:r>
        <w:rPr>
          <w:color w:val="595959" w:themeColor="text1" w:themeTint="A6"/>
        </w:rPr>
        <w:t xml:space="preserve">{g54:&lt;w:r&gt;&lt;w:rPr&gt;&lt;w:color w:val="595959" w:themeColor="text1" w:themeTint="A6"/&gt;&lt;/w:rPr&gt;&lt;w:t xml:space="preserve"&gt;} {/g55:&lt;/w:t&gt;&lt;/w:r&gt;}</w:t>
      </w:r>
      <w:proofErr w:type="spellStart"/>
      <w:r>
        <w:t xml:space="preserve">{x56:&lt;w:proofErr w:type="spellStart"/&gt;}</w:t>
      </w:r>
      <w:r>
        <w:rPr>
          <w:color w:val="595959" w:themeColor="text1" w:themeTint="A6"/>
        </w:rPr>
        <w:t>{g57:&lt;w:r&gt;&lt;w:rPr&gt;&lt;w:color w:val="595959" w:themeColor="text1" w:themeTint="A6"/&gt;&lt;/w:rPr&gt;&lt;w:t&gt;}accumsanhay{/g58:&lt;/w:t&gt;&lt;/w:r&gt;}</w:t>
      </w:r>
      <w:proofErr w:type="spellEnd"/>
      <w:r>
        <w:t xml:space="preserve">{x59:&lt;w:proofErr w:type="spellEnd"/&gt;}</w:t>
      </w:r>
      <w:r>
        <w:rPr>
          <w:color w:val="595959" w:themeColor="text1" w:themeTint="A6"/>
        </w:rPr>
        <w:t xml:space="preserve">{g60:&lt;w:r&gt;&lt;w:rPr&gt;&lt;w:color w:val="595959" w:themeColor="text1" w:themeTint="A6"/&gt;&lt;/w:rPr&gt;&lt;w:t xml:space="preserve"&gt;} {/g61:&lt;/w:t&gt;&lt;/w:r&gt;}</w:t>
      </w:r>
      <w:proofErr w:type="spellStart"/>
      <w:r>
        <w:t xml:space="preserve">{x62:&lt;w:proofErr w:type="spellStart"/&gt;}</w:t>
      </w:r>
      <w:r>
        <w:rPr>
          <w:color w:val="595959" w:themeColor="text1" w:themeTint="A6"/>
        </w:rPr>
        <w:t>{g63:&lt;w:r&gt;&lt;w:rPr&gt;&lt;w:color w:val="595959" w:themeColor="text1" w:themeTint="A6"/&gt;&lt;/w:rPr&gt;&lt;w:t&gt;}ulvinarpay{/g64:&lt;/w:t&gt;&lt;/w:r&gt;}</w:t>
      </w:r>
      <w:proofErr w:type="spellEnd"/>
      <w:r>
        <w:t xml:space="preserve">{x65:&lt;w:proofErr w:type="spellEnd"/&gt;}</w:t>
      </w:r>
      <w:r>
        <w:rPr>
          <w:color w:val="595959" w:themeColor="text1" w:themeTint="A6"/>
        </w:rPr>
        <w:t xml:space="preserve">{g66:&lt;w:r&gt;&lt;w:rPr&gt;&lt;w:color w:val="595959" w:themeColor="text1" w:themeTint="A6"/&gt;&lt;/w:rPr&gt;&lt;w:t xml:space="preserve"&gt;} agnamay.{/g67:&lt;/w:t&gt;&lt;/w:r&gt;}</w:t>
      </w:r>
      <w:proofErr w:type="gramEnd"/>
      <w:r>
        <w:t xml:space="preserve">{x68:&lt;w:proofErr w:type="gramEnd"/&gt;}</w:t>
      </w:r>
      <w:r>
        <w:rPr>
          <w:color w:val="595959" w:themeColor="text1" w:themeTint="A6"/>
        </w:rPr>
        <w:t xml:space="preserve">{g69:&lt;w:r&gt;&lt;w:rPr&gt;&lt;w:color w:val="595959" w:themeColor="text1" w:themeTint="A6"/&gt;&lt;/w:rPr&gt;&lt;w:t xml:space="preserve"&gt;} {/g70:&lt;/w:t&gt;&lt;/w:r&gt;}</w:t>
      </w:r>
      <w:proofErr w:type="spellStart"/>
      <w:proofErr w:type="gramStart"/>
      <w:r>
        <w:t xml:space="preserve">{x71:&lt;w:proofErr w:type="spellStart"/&gt;&lt;w:proofErr w:type="gramStart"/&gt;}</w:t>
      </w:r>
      <w:r>
        <w:rPr>
          <w:color w:val="595959" w:themeColor="text1" w:themeTint="A6"/>
        </w:rPr>
        <w:t>{g72:&lt;w:r&gt;&lt;w:rPr&gt;&lt;w:color w:val="595959" w:themeColor="text1" w:themeTint="A6"/&gt;&lt;/w:rPr&gt;&lt;w:t&gt;}uisday{/g73:&lt;/w:t&gt;&lt;/w:r&gt;}</w:t>
      </w:r>
      <w:proofErr w:type="spellEnd"/>
      <w:r>
        <w:t xml:space="preserve">{x74:&lt;w:proofErr w:type="spellEnd"/&gt;}</w:t>
      </w:r>
      <w:r>
        <w:rPr>
          <w:color w:val="595959" w:themeColor="text1" w:themeTint="A6"/>
        </w:rPr>
        <w:t xml:space="preserve">{g75:&lt;w:r&gt;&lt;w:rPr&gt;&lt;w:color w:val="595959" w:themeColor="text1" w:themeTint="A6"/&gt;&lt;/w:rPr&gt;&lt;w:t xml:space="preserve"&gt;} {/g76:&lt;/w:t&gt;&lt;/w:r&gt;}</w:t>
      </w:r>
      <w:proofErr w:type="spellStart"/>
      <w:r>
        <w:t xml:space="preserve">{x77:&lt;w:proofErr w:type="spellStart"/&gt;}</w:t>
      </w:r>
      <w:r>
        <w:rPr>
          <w:color w:val="595959" w:themeColor="text1" w:themeTint="A6"/>
        </w:rPr>
        <w:t>{g78:&lt;w:r&gt;&lt;w:rPr&gt;&lt;w:color w:val="595959" w:themeColor="text1" w:themeTint="A6"/&gt;&lt;/w:rPr&gt;&lt;w:t&gt;}adipiscinghay{/g79:&lt;/w:t&gt;&lt;/w:r&gt;}</w:t>
      </w:r>
      <w:proofErr w:type="spellEnd"/>
      <w:r>
        <w:t xml:space="preserve">{x80:&lt;w:proofErr w:type="spellEnd"/&gt;}</w:t>
      </w:r>
      <w:r>
        <w:rPr>
          <w:color w:val="595959" w:themeColor="text1" w:themeTint="A6"/>
        </w:rPr>
        <w:t xml:space="preserve">{g81:&lt;w:r&gt;&lt;w:rPr&gt;&lt;w:color w:val="595959" w:themeColor="text1" w:themeTint="A6"/&gt;&lt;/w:rPr&gt;&lt;w:t xml:space="preserve"&gt;} {/g82:&lt;/w:t&gt;&lt;/w:r&gt;}</w:t>
      </w:r>
      <w:proofErr w:type="spellStart"/>
      <w:r>
        <w:t xml:space="preserve">{x83:&lt;w:proofErr w:type="spellStart"/&gt;}</w:t>
      </w:r>
      <w:r>
        <w:rPr>
          <w:color w:val="595959" w:themeColor="text1" w:themeTint="A6"/>
        </w:rPr>
        <w:t>{g84:&lt;w:r&gt;&lt;w:rPr&gt;&lt;w:color w:val="595959" w:themeColor="text1" w:themeTint="A6"/&gt;&lt;/w:rPr&gt;&lt;w:t&gt;}urpistay{/g85:&lt;/w:t&gt;&lt;/w:r&gt;}</w:t>
      </w:r>
      <w:proofErr w:type="spellEnd"/>
      <w:r>
        <w:t xml:space="preserve">{x86:&lt;w:proofErr w:type="spellEnd"/&gt;}</w:t>
      </w:r>
      <w:r>
        <w:rPr>
          <w:color w:val="595959" w:themeColor="text1" w:themeTint="A6"/>
        </w:rPr>
        <w:t xml:space="preserve">{g87:&lt;w:r&gt;&lt;w:rPr&gt;&lt;w:color w:val="595959" w:themeColor="text1" w:themeTint="A6"/&gt;&lt;/w:rPr&gt;&lt;w:t xml:space="preserve"&gt;} {/g88:&lt;/w:t&gt;&lt;/w:r&gt;}</w:t>
      </w:r>
      <w:proofErr w:type="spellStart"/>
      <w:r>
        <w:t xml:space="preserve">{x89:&lt;w:proofErr w:type="spellStart"/&gt;}</w:t>
      </w:r>
      <w:r>
        <w:rPr>
          <w:color w:val="595959" w:themeColor="text1" w:themeTint="A6"/>
        </w:rPr>
        <w:t>{g90:&lt;w:r&gt;&lt;w:rPr&gt;&lt;w:color w:val="595959" w:themeColor="text1" w:themeTint="A6"/&gt;&lt;/w:rPr&gt;&lt;w:t&gt;}edsay{/g91:&lt;/w:t&gt;&lt;/w:r&gt;}</w:t>
      </w:r>
      <w:proofErr w:type="spellEnd"/>
      <w:r>
        <w:t xml:space="preserve">{x92:&lt;w:proofErr w:type="spellEnd"/&gt;}</w:t>
      </w:r>
      <w:r>
        <w:rPr>
          <w:color w:val="595959" w:themeColor="text1" w:themeTint="A6"/>
        </w:rPr>
        <w:t xml:space="preserve">{g93:&lt;w:r&gt;&lt;w:rPr&gt;&lt;w:color w:val="595959" w:themeColor="text1" w:themeTint="A6"/&gt;&lt;/w:rPr&gt;&lt;w:t xml:space="preserve"&gt;} antehay.{/g94:&lt;/w:t&gt;&lt;/w:r&gt;}</w:t>
      </w:r>
      <w:proofErr w:type="gramEnd"/>
      <w:r>
        <w:t xml:space="preserve">{x95:&lt;w:proofErr w:type="gramEnd"/&gt;}</w:t>
      </w:r>
      <w:r>
        <w:rPr>
          <w:color w:val="595959" w:themeColor="text1" w:themeTint="A6"/>
        </w:rPr>
        <w:t xml:space="preserve">{g96:&lt;w:r&gt;&lt;w:rPr&gt;&lt;w:color w:val="595959" w:themeColor="text1" w:themeTint="A6"/&gt;&lt;/w:rPr&gt;&lt;w:t xml:space="preserve"&gt;} {/g97:&lt;/w:t&gt;&lt;/w:r&gt;}</w:t>
      </w:r>
      <w:proofErr w:type="spellStart"/>
      <w:proofErr w:type="gramStart"/>
      <w:r>
        <w:t xml:space="preserve">{x98:&lt;w:proofErr w:type="spellStart"/&gt;&lt;w:proofErr w:type="gramStart"/&gt;}</w:t>
      </w:r>
      <w:r>
        <w:rPr>
          <w:color w:val="595959" w:themeColor="text1" w:themeTint="A6"/>
        </w:rPr>
        <w:t>{g99:&lt;w:r&gt;&lt;w:rPr&gt;&lt;w:color w:val="595959" w:themeColor="text1" w:themeTint="A6"/&gt;&lt;/w:rPr&gt;&lt;w:t&gt;}urabiturcay{/g100:&lt;/w:t&gt;&lt;/w:r&gt;}</w:t>
      </w:r>
      <w:proofErr w:type="spellEnd"/>
      <w:r>
        <w:t xml:space="preserve">{x101:&lt;w:proofErr w:type="spellEnd"/&gt;}</w:t>
      </w:r>
      <w:r>
        <w:rPr>
          <w:color w:val="595959" w:themeColor="text1" w:themeTint="A6"/>
        </w:rPr>
        <w:t xml:space="preserve">{g102:&lt;w:r&gt;&lt;w:rPr&gt;&lt;w:color w:val="595959" w:themeColor="text1" w:themeTint="A6"/&gt;&lt;/w:rPr&gt;&lt;w:t xml:space="preserve"&gt;} {/g103:&lt;/w:t&gt;&lt;/w:r&gt;}</w:t>
      </w:r>
      <w:proofErr w:type="spellStart"/>
      <w:r>
        <w:t xml:space="preserve">{x104:&lt;w:proofErr w:type="spellStart"/&gt;}</w:t>
      </w:r>
      <w:r>
        <w:rPr>
          <w:color w:val="595959" w:themeColor="text1" w:themeTint="A6"/>
        </w:rPr>
        <w:t>{g105:&lt;w:r&gt;&lt;w:rPr&gt;&lt;w:color w:val="595959" w:themeColor="text1" w:themeTint="A6"/&gt;&lt;/w:rPr&gt;&lt;w:t&gt;}aceratplay{/g106:&lt;/w:t&gt;&lt;/w:r&gt;}</w:t>
      </w:r>
      <w:proofErr w:type="spellEnd"/>
      <w:r>
        <w:t xml:space="preserve">{x107:&lt;w:proofErr w:type="spellEnd"/&gt;}</w:t>
      </w:r>
      <w:r>
        <w:rPr>
          <w:color w:val="595959" w:themeColor="text1" w:themeTint="A6"/>
        </w:rPr>
        <w:t xml:space="preserve">{g108:&lt;w:r&gt;&lt;w:rPr&gt;&lt;w:color w:val="595959" w:themeColor="text1" w:themeTint="A6"/&gt;&lt;/w:rPr&gt;&lt;w:t xml:space="preserve"&gt;} {/g109:&lt;/w:t&gt;&lt;/w:r&gt;}</w:t>
      </w:r>
      <w:proofErr w:type="spellStart"/>
      <w:r>
        <w:t xml:space="preserve">{x110:&lt;w:proofErr w:type="spellStart"/&gt;}</w:t>
      </w:r>
      <w:r>
        <w:rPr>
          <w:color w:val="595959" w:themeColor="text1" w:themeTint="A6"/>
        </w:rPr>
        <w:t>{g111:&lt;w:r&gt;&lt;w:rPr&gt;&lt;w:color w:val="595959" w:themeColor="text1" w:themeTint="A6"/&gt;&lt;/w:rPr&gt;&lt;w:t&gt;}elithay{/g112:&lt;/w:t&gt;&lt;/w:r&gt;}</w:t>
      </w:r>
      <w:proofErr w:type="spellEnd"/>
      <w:r>
        <w:t xml:space="preserve">{x113:&lt;w:proofErr w:type="spellEnd"/&gt;}</w:t>
      </w:r>
      <w:r>
        <w:rPr>
          <w:color w:val="595959" w:themeColor="text1" w:themeTint="A6"/>
        </w:rPr>
        <w:t xml:space="preserve">{g114:&lt;w:r&gt;&lt;w:rPr&gt;&lt;w:color w:val="595959" w:themeColor="text1" w:themeTint="A6"/&gt;&lt;/w:rPr&gt;&lt;w:t xml:space="preserve"&gt;} athay {/g115:&lt;/w:t&gt;&lt;/w:r&gt;}</w:t>
      </w:r>
      <w:proofErr w:type="spellStart"/>
      <w:r>
        <w:t xml:space="preserve">{x116:&lt;w:proofErr w:type="spellStart"/&gt;}</w:t>
      </w:r>
      <w:r>
        <w:rPr>
          <w:color w:val="595959" w:themeColor="text1" w:themeTint="A6"/>
        </w:rPr>
        <w:t>{g117:&lt;w:r&gt;&lt;w:rPr&gt;&lt;w:color w:val="595959" w:themeColor="text1" w:themeTint="A6"/&gt;&lt;/w:rPr&gt;&lt;w:t&gt;}odiohay{/g118:&lt;/w:t&gt;&lt;/w:r&gt;}</w:t>
      </w:r>
      <w:proofErr w:type="spellEnd"/>
      <w:r>
        <w:t xml:space="preserve">{x119:&lt;w:proofErr w:type="spellEnd"/&gt;}</w:t>
      </w:r>
      <w:r>
        <w:rPr>
          <w:color w:val="595959" w:themeColor="text1" w:themeTint="A6"/>
        </w:rPr>
        <w:t>{g120:&lt;w:r&gt;&lt;w:rPr&gt;&lt;w:color w:val="595959" w:themeColor="text1" w:themeTint="A6"/&gt;&lt;/w:rPr&gt;&lt;w:t&gt;}.{/g121:&lt;/w:t&gt;&lt;/w:r&gt;}</w:t>
      </w:r>
      <w:proofErr w:type="gramEnd"/>
      <w:r>
        <w:t xml:space="preserve">{x122:&lt;w:proofErr w:type="gramEnd"/&gt;}</w:t>
      </w:r>
      <w:r>
        <w:rPr>
          <w:color w:val="595959" w:themeColor="text1" w:themeTint="A6"/>
        </w:rPr>
        <w:t xml:space="preserve">{g123:&lt;w:r&gt;&lt;w:rPr&gt;&lt;w:color w:val="595959" w:themeColor="text1" w:themeTint="A6"/&gt;&lt;/w:rPr&gt;&lt;w:t xml:space="preserve"&gt;} {/g124:&lt;/w:t&gt;&lt;/w:r&gt;}</w:t>
      </w:r>
      <w:r>
        <w:rPr>
          <w:color w:val="595959" w:themeColor="text1" w:themeTint="A6"/>
          <w:lang w:val="es-MX"/>
        </w:rPr>
        <w:t xml:space="preserve">{g125:-ERR:REF-NOT-FOUND-}edsay {/g126:&lt;/w:t&gt;&lt;/w:r&gt;}</w:t>
      </w:r>
      <w:proofErr w:type="spellStart"/>
      <w:r>
        <w:t xml:space="preserve">{x127:&lt;w:proofErr w:type="spellStart"/&gt;}</w:t>
      </w:r>
      <w:r>
        <w:rPr>
          <w:color w:val="595959" w:themeColor="text1" w:themeTint="A6"/>
          <w:lang w:val="es-MX"/>
        </w:rPr>
        <w:t>{g128:-ERR:REF-NOT-FOUND-}ulputatevay{/g129:&lt;/w:t&gt;&lt;/w:r&gt;}</w:t>
      </w:r>
      <w:proofErr w:type="spellEnd"/>
      <w:r>
        <w:t xml:space="preserve">{x130:&lt;w:proofErr w:type="spellEnd"/&gt;}</w:t>
      </w:r>
      <w:r>
        <w:rPr>
          <w:color w:val="595959" w:themeColor="text1" w:themeTint="A6"/>
          <w:lang w:val="es-MX"/>
        </w:rPr>
        <w:t xml:space="preserve">{g131:-ERR:REF-NOT-FOUND-}, {/g132:&lt;/w:t&gt;&lt;/w:r&gt;}</w:t>
      </w:r>
      <w:proofErr w:type="spellStart"/>
      <w:r>
        <w:t xml:space="preserve">{x133:&lt;w:proofErr w:type="spellStart"/&gt;}</w:t>
      </w:r>
      <w:r>
        <w:rPr>
          <w:color w:val="595959" w:themeColor="text1" w:themeTint="A6"/>
          <w:lang w:val="es-MX"/>
        </w:rPr>
        <w:t>{g134:-ERR:REF-NOT-FOUND-}acuslay{/g135:&lt;/w:t&gt;&lt;/w:r&gt;}</w:t>
      </w:r>
      <w:proofErr w:type="spellEnd"/>
      <w:r>
        <w:t xml:space="preserve">{x136:&lt;w:proofErr w:type="spellEnd"/&gt;}</w:t>
      </w:r>
      <w:r>
        <w:rPr>
          <w:color w:val="595959" w:themeColor="text1" w:themeTint="A6"/>
          <w:lang w:val="es-MX"/>
        </w:rPr>
        <w:t xml:space="preserve">{g137:-ERR:REF-NOT-FOUND-} {/g138:&lt;/w:t&gt;&lt;/w:r&gt;}</w:t>
      </w:r>
      <w:proofErr w:type="spellStart"/>
      <w:r>
        <w:t xml:space="preserve">{x139:&lt;w:proofErr w:type="spellStart"/&gt;}</w:t>
      </w:r>
      <w:r>
        <w:rPr>
          <w:color w:val="595959" w:themeColor="text1" w:themeTint="A6"/>
          <w:lang w:val="es-MX"/>
        </w:rPr>
        <w:t>{g140:-ERR:REF-NOT-FOUND-}estibulumvay{/g141:&lt;/w:t&gt;&lt;/w:r&gt;}</w:t>
      </w:r>
      <w:proofErr w:type="spellEnd"/>
      <w:r>
        <w:t xml:space="preserve">{x142:&lt;w:proofErr w:type="spellEnd"/&gt;}</w:t>
      </w:r>
      <w:r>
        <w:rPr>
          <w:color w:val="595959" w:themeColor="text1" w:themeTint="A6"/>
          <w:lang w:val="es-MX"/>
        </w:rPr>
        <w:t xml:space="preserve">{g143:-ERR:REF-NOT-FOUND-} {/g144:&lt;/w:t&gt;&lt;/w:r&gt;}</w:t>
      </w:r>
      <w:proofErr w:type="spellStart"/>
      <w:r>
        <w:t xml:space="preserve">{x145:&lt;w:proofErr w:type="spellStart"/&gt;}</w:t>
      </w:r>
      <w:r>
        <w:rPr>
          <w:color w:val="595959" w:themeColor="text1" w:themeTint="A6"/>
          <w:lang w:val="es-MX"/>
        </w:rPr>
        <w:t>{g146:-ERR:REF-NOT-FOUND-}osuerepay{/g147:&lt;/w:t&gt;&lt;/w:r&gt;}</w:t>
      </w:r>
      <w:proofErr w:type="spellEnd"/>
      <w:r>
        <w:t xml:space="preserve">{x148:&lt;w:proofErr w:type="spellEnd"/&gt;}</w:t>
      </w:r>
      <w:r>
        <w:rPr>
          <w:color w:val="595959" w:themeColor="text1" w:themeTint="A6"/>
          <w:lang w:val="es-MX"/>
        </w:rPr>
        <w:t xml:space="preserve">{g149:-ERR:REF-NOT-FOUND-} {/g150:&lt;/w:t&gt;&lt;/w:r&gt;}</w:t>
      </w:r>
      <w:proofErr w:type="spellStart"/>
      <w:r>
        <w:t xml:space="preserve">{x151:&lt;w:proofErr w:type="spellStart"/&gt;}</w:t>
      </w:r>
      <w:r>
        <w:rPr>
          <w:color w:val="595959" w:themeColor="text1" w:themeTint="A6"/>
          <w:lang w:val="es-MX"/>
        </w:rPr>
        <w:t>{g152:-ERR:REF-NOT-FOUND-}interdumhay{/g153:&lt;/w:t&gt;&lt;/w:r&gt;}</w:t>
      </w:r>
      <w:proofErr w:type="spellEnd"/>
      <w:r>
        <w:t xml:space="preserve">{x154:&lt;w:proofErr w:type="spellEnd"/&gt;}</w:t>
      </w:r>
      <w:r>
        <w:rPr>
          <w:color w:val="595959" w:themeColor="text1" w:themeTint="A6"/>
          <w:lang w:val="es-MX"/>
        </w:rPr>
        <w:t xml:space="preserve">{g155:-ERR:REF-NOT-FOUND-}, {/g156:&lt;/w:t&gt;&lt;/w:r&gt;}</w:t>
      </w:r>
      <w:proofErr w:type="spellStart"/>
      <w:r>
        <w:t xml:space="preserve">{x157:&lt;w:proofErr w:type="spellStart"/&gt;}</w:t>
      </w:r>
      <w:r>
        <w:rPr>
          <w:color w:val="595959" w:themeColor="text1" w:themeTint="A6"/>
          <w:lang w:val="es-MX"/>
        </w:rPr>
        <w:t>{g158:-ERR:REF-NOT-FOUND-}isinay{/g159:&lt;/w:t&gt;&lt;/w:r&gt;}</w:t>
      </w:r>
      <w:proofErr w:type="spellEnd"/>
      <w:r>
        <w:t xml:space="preserve">{x160:&lt;w:proofErr w:type="spellEnd"/&gt;}</w:t>
      </w:r>
      <w:r>
        <w:rPr>
          <w:color w:val="595959" w:themeColor="text1" w:themeTint="A6"/>
          <w:lang w:val="es-MX"/>
        </w:rPr>
        <w:t xml:space="preserve">{g161:-ERR:REF-NOT-FOUND-} eolay {/g162:&lt;/w:t&gt;&lt;/w:r&gt;}</w:t>
      </w:r>
      <w:proofErr w:type="spellStart"/>
      <w:r>
        <w:t xml:space="preserve">{x163:&lt;w:proofErr w:type="spellStart"/&gt;}</w:t>
      </w:r>
      <w:r>
        <w:rPr>
          <w:color w:val="595959" w:themeColor="text1" w:themeTint="A6"/>
          <w:lang w:val="es-MX"/>
        </w:rPr>
        <w:t>{g164:-ERR:REF-NOT-FOUND-}empersay{/g165:&lt;/w:t&gt;&lt;/w:r&gt;}</w:t>
      </w:r>
      <w:proofErr w:type="spellEnd"/>
      <w:r>
        <w:t xml:space="preserve">{x166:&lt;w:proofErr w:type="spellEnd"/&gt;}</w:t>
      </w:r>
      <w:r>
        <w:rPr>
          <w:color w:val="595959" w:themeColor="text1" w:themeTint="A6"/>
          <w:lang w:val="es-MX"/>
        </w:rPr>
        <w:t xml:space="preserve">{g167:-ERR:REF-NOT-FOUND-} {/g168:&lt;/w:t&gt;&lt;/w:r&gt;}</w:t>
      </w:r>
      <w:proofErr w:type="spellStart"/>
      <w:r>
        <w:t xml:space="preserve">{x169:&lt;w:proofErr w:type="spellStart"/&gt;}</w:t>
      </w:r>
      <w:r>
        <w:rPr>
          <w:color w:val="595959" w:themeColor="text1" w:themeTint="A6"/>
          <w:lang w:val="es-MX"/>
        </w:rPr>
        <w:t>{g170:-ERR:REF-NOT-FOUND-}acuslay{/g171:&lt;/w:t&gt;&lt;/w:r&gt;}</w:t>
      </w:r>
      <w:proofErr w:type="spellEnd"/>
      <w:r>
        <w:t xml:space="preserve">{x172:&lt;w:proofErr w:type="spellEnd"/&gt;}</w:t>
      </w:r>
      <w:r>
        <w:rPr>
          <w:color w:val="595959" w:themeColor="text1" w:themeTint="A6"/>
          <w:lang w:val="es-MX"/>
        </w:rPr>
        <w:t xml:space="preserve">{g173:-ERR:REF-NOT-FOUND-}, {/g174:&lt;/w:t&gt;&lt;/w:r&gt;}</w:t>
      </w:r>
      <w:proofErr w:type="spellStart"/>
      <w:r>
        <w:t xml:space="preserve">{x175:&lt;w:proofErr w:type="spellStart"/&gt;}</w:t>
      </w:r>
      <w:r>
        <w:rPr>
          <w:color w:val="595959" w:themeColor="text1" w:themeTint="A6"/>
          <w:lang w:val="es-MX"/>
        </w:rPr>
        <w:t>{g176:-ERR:REF-NOT-FOUND-}uisqay{/g177:&lt;/w:t&gt;&lt;/w:r&gt;}</w:t>
      </w:r>
      <w:proofErr w:type="spellEnd"/>
      <w:r>
        <w:t xml:space="preserve">{x178:&lt;w:proofErr w:type="spellEnd"/&gt;}</w:t>
      </w:r>
      <w:r>
        <w:rPr>
          <w:color w:val="595959" w:themeColor="text1" w:themeTint="A6"/>
          <w:lang w:val="es-MX"/>
        </w:rPr>
        <w:t xml:space="preserve">{g179:-ERR:REF-NOT-FOUND-} ornarehay {/g180:&lt;/w:t&gt;&lt;/w:r&gt;}</w:t>
      </w:r>
      <w:proofErr w:type="spellStart"/>
      <w:r>
        <w:t xml:space="preserve">{x181:&lt;w:proofErr w:type="spellStart"/&gt;}</w:t>
      </w:r>
      <w:r>
        <w:rPr>
          <w:color w:val="595959" w:themeColor="text1" w:themeTint="A6"/>
          <w:lang w:val="es-MX"/>
        </w:rPr>
        <w:t>{g182:-ERR:REF-NOT-FOUND-}islnay{/g183:&lt;/w:t&gt;&lt;/w:r&gt;}</w:t>
      </w:r>
      <w:proofErr w:type="spellEnd"/>
      <w:r>
        <w:t xml:space="preserve">{x184:&lt;w:proofErr w:type="spellEnd"/&gt;}</w:t>
      </w:r>
      <w:r>
        <w:rPr>
          <w:color w:val="595959" w:themeColor="text1" w:themeTint="A6"/>
          <w:lang w:val="es-MX"/>
        </w:rPr>
        <w:t xml:space="preserve">{g185:-ERR:REF-NOT-FOUND-} {/g186:&lt;/w:t&gt;&lt;/w:r&gt;}</w:t>
      </w:r>
      <w:proofErr w:type="spellStart"/>
      <w:r>
        <w:t xml:space="preserve">{x187:&lt;w:proofErr w:type="spellStart"/&gt;}</w:t>
      </w:r>
      <w:r>
        <w:rPr>
          <w:color w:val="595959" w:themeColor="text1" w:themeTint="A6"/>
          <w:lang w:val="es-MX"/>
        </w:rPr>
        <w:t>{g188:-ERR:REF-NOT-FOUND-}apiensay{/g189:&lt;/w:t&gt;&lt;/w:r&gt;}</w:t>
      </w:r>
      <w:proofErr w:type="spellEnd"/>
      <w:r>
        <w:t xml:space="preserve">{x190:&lt;w:proofErr w:type="spellEnd"/&gt;}</w:t>
      </w:r>
      <w:r>
        <w:rPr>
          <w:color w:val="595959" w:themeColor="text1" w:themeTint="A6"/>
          <w:lang w:val="es-MX"/>
        </w:rPr>
        <w:t xml:space="preserve">{g191:-ERR:REF-NOT-FOUND-} uthay {/g192:&lt;/w:t&gt;&lt;/w:r&gt;}</w:t>
      </w:r>
      <w:proofErr w:type="spellStart"/>
      <w:r>
        <w:t xml:space="preserve">{x193:&lt;w:proofErr w:type="spellStart"/&gt;}</w:t>
      </w:r>
      <w:r>
        <w:rPr>
          <w:color w:val="595959" w:themeColor="text1" w:themeTint="A6"/>
          <w:lang w:val="es-MX"/>
        </w:rPr>
        <w:t>{g194:-ERR:REF-NOT-FOUND-}elitvay{/g195:&lt;/w:t&gt;&lt;/w:r&gt;}</w:t>
      </w:r>
      <w:proofErr w:type="spellEnd"/>
      <w:r>
        <w:t xml:space="preserve">{x196:&lt;w:proofErr w:type="spellEnd"/&gt;}</w:t>
      </w:r>
      <w:r>
        <w:rPr>
          <w:color w:val="595959" w:themeColor="text1" w:themeTint="A6"/>
          <w:lang w:val="es-MX"/>
        </w:rPr>
        <w:t xml:space="preserve">{g197:-ERR:REF-NOT-FOUND-}. Inhay {/g198:&lt;/w:t&gt;&lt;/w:r&gt;}</w:t>
      </w:r>
      <w:proofErr w:type="spellStart"/>
      <w:r>
        <w:t xml:space="preserve">{x199:&lt;w:proofErr w:type="spellStart"/&gt;}</w:t>
      </w:r>
      <w:r>
        <w:rPr>
          <w:color w:val="595959" w:themeColor="text1" w:themeTint="A6"/>
          <w:lang w:val="es-MX"/>
        </w:rPr>
        <w:t>{g200:-ERR:REF-NOT-FOUND-}achay{/g201:&lt;/w:t&gt;&lt;/w:r&gt;}</w:t>
      </w:r>
      <w:proofErr w:type="spellEnd"/>
      <w:r>
        <w:t xml:space="preserve">{x202:&lt;w:proofErr w:type="spellEnd"/&gt;}</w:t>
      </w:r>
      <w:r>
        <w:rPr>
          <w:color w:val="595959" w:themeColor="text1" w:themeTint="A6"/>
          <w:lang w:val="es-MX"/>
        </w:rPr>
        <w:t xml:space="preserve">{g203:-ERR:REF-NOT-FOUND-} {/g204:&lt;/w:t&gt;&lt;/w:r&gt;}</w:t>
      </w:r>
      <w:proofErr w:type="spellStart"/>
      <w:r>
        <w:t xml:space="preserve">{x205:&lt;w:proofErr w:type="spellStart"/&gt;}</w:t>
      </w:r>
      <w:r>
        <w:rPr>
          <w:color w:val="595959" w:themeColor="text1" w:themeTint="A6"/>
          <w:lang w:val="es-MX"/>
        </w:rPr>
        <w:t>{g206:-ERR:REF-NOT-FOUND-}abitassehay{/g207:&lt;/w:t&gt;&lt;/w:r&gt;}</w:t>
      </w:r>
      <w:proofErr w:type="spellEnd"/>
      <w:r>
        <w:t xml:space="preserve">{x208:&lt;w:proofErr w:type="spellEnd"/&gt;}</w:t>
      </w:r>
      <w:r>
        <w:rPr>
          <w:color w:val="595959" w:themeColor="text1" w:themeTint="A6"/>
          <w:lang w:val="es-MX"/>
        </w:rPr>
        <w:t xml:space="preserve">{g209:-ERR:REF-NOT-FOUND-} ateaplay {/g210:&lt;/w:t&gt;&lt;/w:r&gt;}</w:t>
      </w:r>
      <w:proofErr w:type="spellStart"/>
      <w:r>
        <w:t xml:space="preserve">{x211:&lt;w:proofErr w:type="spellStart"/&gt;}</w:t>
      </w:r>
      <w:r>
        <w:rPr>
          <w:color w:val="595959" w:themeColor="text1" w:themeTint="A6"/>
          <w:lang w:val="es-MX"/>
        </w:rPr>
        <w:t>{g212:-ERR:REF-NOT-FOUND-}ictumstday{/g213:&lt;/w:t&gt;&lt;/w:r&gt;}</w:t>
      </w:r>
      <w:proofErr w:type="spellEnd"/>
      <w:r>
        <w:t xml:space="preserve">{x214:&lt;w:proofErr w:type="spellEnd"/&gt;}</w:t>
      </w:r>
      <w:r>
        <w:rPr>
          <w:color w:val="595959" w:themeColor="text1" w:themeTint="A6"/>
          <w:lang w:val="es-MX"/>
        </w:rPr>
        <w:t xml:space="preserve">{g215:-ERR:REF-NOT-FOUND-}. {/g216:&lt;/w:t&gt;&lt;/w:r&gt;}</w:t>
      </w:r>
      <w:proofErr w:type="spellStart"/>
      <w:r>
        <w:t xml:space="preserve">{x217:&lt;w:proofErr w:type="spellStart"/&gt;}</w:t>
      </w:r>
      <w:r>
        <w:rPr>
          <w:color w:val="595959" w:themeColor="text1" w:themeTint="A6"/>
          <w:lang w:val="es-MX"/>
        </w:rPr>
        <w:t>{g218:-ERR:REF-NOT-FOUND-}urabiturcay{/g219:&lt;/w:t&gt;&lt;/w:r&gt;}</w:t>
      </w:r>
      <w:proofErr w:type="spellEnd"/>
      <w:r>
        <w:t xml:space="preserve">{x220:&lt;w:proofErr w:type="spellEnd"/&gt;}</w:t>
      </w:r>
      <w:r>
        <w:rPr>
          <w:color w:val="595959" w:themeColor="text1" w:themeTint="A6"/>
          <w:lang w:val="es-MX"/>
        </w:rPr>
        <w:t xml:space="preserve">{g221:-ERR:REF-NOT-FOUND-} {/g222:&lt;/w:t&gt;&lt;/w:r&gt;}</w:t>
      </w:r>
      <w:proofErr w:type="spellStart"/>
      <w:r>
        <w:t xml:space="preserve">{x223:&lt;w:proofErr w:type="spellStart"/&gt;}</w:t>
      </w:r>
      <w:r>
        <w:rPr>
          <w:color w:val="595959" w:themeColor="text1" w:themeTint="A6"/>
          <w:lang w:val="es-MX"/>
        </w:rPr>
        <w:t>{g224:-ERR:REF-NOT-FOUND-}empersay{/g225:&lt;/w:t&gt;&lt;/w:r&gt;}</w:t>
      </w:r>
      <w:proofErr w:type="spellEnd"/>
      <w:r>
        <w:t xml:space="preserve">{x226:&lt;w:proofErr w:type="spellEnd"/&gt;}</w:t>
      </w:r>
      <w:r>
        <w:rPr>
          <w:color w:val="595959" w:themeColor="text1" w:themeTint="A6"/>
          <w:lang w:val="es-MX"/>
        </w:rPr>
        <w:t xml:space="preserve">{g227:-ERR:REF-NOT-FOUND-} {/g228:&lt;/w:t&gt;&lt;/w:r&gt;}</w:t>
      </w:r>
      <w:proofErr w:type="spellStart"/>
      <w:r>
        <w:t xml:space="preserve">{x229:&lt;w:proofErr w:type="spellStart"/&gt;}</w:t>
      </w:r>
      <w:r>
        <w:rPr>
          <w:color w:val="595959" w:themeColor="text1" w:themeTint="A6"/>
          <w:lang w:val="es-MX"/>
        </w:rPr>
        <w:t>{g230:-ERR:REF-NOT-FOUND-}auguehay{/g231:&lt;/w:t&gt;&lt;/w:r&gt;}</w:t>
      </w:r>
      <w:proofErr w:type="spellEnd"/>
      <w:r>
        <w:t xml:space="preserve">{x232:&lt;w:proofErr w:type="spellEnd"/&gt;}</w:t>
      </w:r>
      <w:r>
        <w:rPr>
          <w:color w:val="595959" w:themeColor="text1" w:themeTint="A6"/>
          <w:lang w:val="es-MX"/>
        </w:rPr>
        <w:t xml:space="preserve">{g233:-ERR:REF-NOT-FOUND-} {/g234:&lt;/w:t&gt;&lt;/w:r&gt;}</w:t>
      </w:r>
      <w:proofErr w:type="spellStart"/>
      <w:r>
        <w:t xml:space="preserve">{x235:&lt;w:proofErr w:type="spellStart"/&gt;}</w:t>
      </w:r>
      <w:r>
        <w:rPr>
          <w:color w:val="595959" w:themeColor="text1" w:themeTint="A6"/>
          <w:lang w:val="es-MX"/>
        </w:rPr>
        <w:t>{g236:-ERR:REF-NOT-FOUND-}elvay{/g237:&lt;/w:t&gt;&lt;/w:r&gt;}</w:t>
      </w:r>
      <w:proofErr w:type="spellEnd"/>
      <w:r>
        <w:t xml:space="preserve">{x238:&lt;w:proofErr w:type="spellEnd"/&gt;}</w:t>
      </w:r>
      <w:r>
        <w:rPr>
          <w:color w:val="595959" w:themeColor="text1" w:themeTint="A6"/>
          <w:lang w:val="es-MX"/>
        </w:rPr>
        <w:t xml:space="preserve">{g239:-ERR:REF-NOT-FOUND-} {/g240:&lt;/w:t&gt;&lt;/w:r&gt;}</w:t>
      </w:r>
      <w:proofErr w:type="spellStart"/>
      <w:r>
        <w:t xml:space="preserve">{x241:&lt;w:proofErr w:type="spellStart"/&gt;}</w:t>
      </w:r>
      <w:r>
        <w:rPr>
          <w:color w:val="595959" w:themeColor="text1" w:themeTint="A6"/>
          <w:lang w:val="es-MX"/>
        </w:rPr>
        <w:t>{g242:-ERR:REF-NOT-FOUND-}arcuhay{/g243:&lt;/w:t&gt;&lt;/w:r&gt;}</w:t>
      </w:r>
      <w:proofErr w:type="spellEnd"/>
      <w:r>
        <w:t xml:space="preserve">{x244:&lt;w:proofErr w:type="spellEnd"/&gt;}</w:t>
      </w:r>
      <w:r>
        <w:rPr>
          <w:color w:val="595959" w:themeColor="text1" w:themeTint="A6"/>
          <w:lang w:val="es-MX"/>
        </w:rPr>
        <w:t xml:space="preserve">{g245:-ERR:REF-NOT-FOUND-}. {/g246:&lt;/w:t&gt;&lt;/w:r&gt;}</w:t>
      </w:r>
      <w:proofErr w:type="spellStart"/>
      <w:r>
        <w:t xml:space="preserve">{x247:&lt;w:proofErr w:type="spellStart"/&gt;}</w:t>
      </w:r>
      <w:r>
        <w:rPr>
          <w:color w:val="595959" w:themeColor="text1" w:themeTint="A6"/>
          <w:lang w:val="es-MX"/>
        </w:rPr>
        <w:t>{g248:-ERR:REF-NOT-FOUND-}estibulumvay{/g249:&lt;/w:t&gt;&lt;/w:r&gt;}</w:t>
      </w:r>
      <w:proofErr w:type="spellEnd"/>
      <w:r>
        <w:t xml:space="preserve">{x250:&lt;w:proofErr w:type="spellEnd"/&gt;}</w:t>
      </w:r>
      <w:r>
        <w:rPr>
          <w:color w:val="595959" w:themeColor="text1" w:themeTint="A6"/>
          <w:lang w:val="es-MX"/>
        </w:rPr>
        <w:t xml:space="preserve">{g251:-ERR:REF-NOT-FOUND-} {/g252:&lt;/w:t&gt;&lt;/w:r&gt;}</w:t>
      </w:r>
      <w:proofErr w:type="spellStart"/>
      <w:r>
        <w:t xml:space="preserve">{x253:&lt;w:proofErr w:type="spellStart"/&gt;}</w:t>
      </w:r>
      <w:r>
        <w:rPr>
          <w:color w:val="595959" w:themeColor="text1" w:themeTint="A6"/>
          <w:lang w:val="es-MX"/>
        </w:rPr>
        <w:t>{g254:-ERR:REF-NOT-FOUND-}ullamcorperhay{/g255:&lt;/w:t&gt;&lt;/w:r&gt;}</w:t>
      </w:r>
      <w:proofErr w:type="spellEnd"/>
      <w:r>
        <w:t xml:space="preserve">{x256:&lt;w:proofErr w:type="spellEnd"/&gt;}</w:t>
      </w:r>
      <w:r>
        <w:rPr>
          <w:color w:val="595959" w:themeColor="text1" w:themeTint="A6"/>
          <w:lang w:val="es-MX"/>
        </w:rPr>
        <w:t xml:space="preserve">{g257:-ERR:REF-NOT-FOUND-}, {/g258:&lt;/w:t&gt;&lt;/w:r&gt;}</w:t>
      </w:r>
      <w:proofErr w:type="spellStart"/>
      <w:r>
        <w:t xml:space="preserve">{x259:&lt;w:proofErr w:type="spellStart"/&gt;}</w:t>
      </w:r>
      <w:r>
        <w:rPr>
          <w:color w:val="595959" w:themeColor="text1" w:themeTint="A6"/>
          <w:lang w:val="es-MX"/>
        </w:rPr>
        <w:t>{g260:-ERR:REF-NOT-FOUND-}urpistay{/g261:&lt;/w:t&gt;&lt;/w:r&gt;}</w:t>
      </w:r>
      <w:proofErr w:type="spellEnd"/>
      <w:r>
        <w:t xml:space="preserve">{x262:&lt;w:proofErr w:type="spellEnd"/&gt;}</w:t>
      </w:r>
      <w:r>
        <w:rPr>
          <w:color w:val="595959" w:themeColor="text1" w:themeTint="A6"/>
          <w:lang w:val="es-MX"/>
        </w:rPr>
        <w:t xml:space="preserve">{g263:-ERR:REF-NOT-FOUND-} edsay {/g264:&lt;/w:t&gt;&lt;/w:r&gt;}</w:t>
      </w:r>
      <w:proofErr w:type="spellStart"/>
      <w:r>
        <w:t xml:space="preserve">{x265:&lt;w:proofErr w:type="spellStart"/&gt;}</w:t>
      </w:r>
      <w:r>
        <w:rPr>
          <w:color w:val="595959" w:themeColor="text1" w:themeTint="A6"/>
          <w:lang w:val="es-MX"/>
        </w:rPr>
        <w:t>{g266:-ERR:REF-NOT-FOUND-}eleifendhay{/g267:&lt;/w:t&gt;&lt;/w:r&gt;}</w:t>
      </w:r>
      <w:proofErr w:type="spellEnd"/>
      <w:r>
        <w:t xml:space="preserve">{x268:&lt;w:proofErr w:type="spellEnd"/&gt;}</w:t>
      </w:r>
      <w:r>
        <w:rPr>
          <w:color w:val="595959" w:themeColor="text1" w:themeTint="A6"/>
          <w:lang w:val="es-MX"/>
        </w:rPr>
        <w:t xml:space="preserve">{g269:-ERR:REF-NOT-FOUND-} {/g270:&lt;/w:t&gt;&lt;/w:r&gt;}</w:t>
      </w:r>
      <w:proofErr w:type="spellStart"/>
      <w:r>
        <w:t xml:space="preserve">{x271:&lt;w:proofErr w:type="spellStart"/&gt;}</w:t>
      </w:r>
      <w:r>
        <w:rPr>
          <w:color w:val="595959" w:themeColor="text1" w:themeTint="A6"/>
          <w:lang w:val="es-MX"/>
        </w:rPr>
        <w:t>{g272:-ERR:REF-NOT-FOUND-}acilisisfay{/g273:&lt;/w:t&gt;&lt;/w:r&gt;}</w:t>
      </w:r>
      <w:proofErr w:type="spellEnd"/>
      <w:r>
        <w:t xml:space="preserve">{x274:&lt;w:proofErr w:type="spellEnd"/&gt;}</w:t>
      </w:r>
      <w:r>
        <w:rPr>
          <w:color w:val="595959" w:themeColor="text1" w:themeTint="A6"/>
          <w:lang w:val="es-MX"/>
        </w:rPr>
        <w:t xml:space="preserve">{g275:-ERR:REF-NOT-FOUND-}, iberolay {/g276:&lt;/w:t&gt;&lt;/w:r&gt;}</w:t>
      </w:r>
      <w:proofErr w:type="spellStart"/>
      <w:r>
        <w:t xml:space="preserve">{x277:&lt;w:proofErr w:type="spellStart"/&gt;}</w:t>
      </w:r>
      <w:r>
        <w:rPr>
          <w:color w:val="595959" w:themeColor="text1" w:themeTint="A6"/>
          <w:lang w:val="es-MX"/>
        </w:rPr>
        <w:t>{g278:-ERR:REF-NOT-FOUND-}etusmay{/g279:&lt;/w:t&gt;&lt;/w:r&gt;}</w:t>
      </w:r>
      <w:proofErr w:type="spellEnd"/>
      <w:r>
        <w:t xml:space="preserve">{x280:&lt;w:proofErr w:type="spellEnd"/&gt;}</w:t>
      </w:r>
      <w:r>
        <w:rPr>
          <w:color w:val="595959" w:themeColor="text1" w:themeTint="A6"/>
          <w:lang w:val="es-MX"/>
        </w:rPr>
        <w:t xml:space="preserve">{g281:-ERR:REF-NOT-FOUND-} {/g282:&lt;/w:t&gt;&lt;/w:r&gt;}</w:t>
      </w:r>
      <w:proofErr w:type="spellStart"/>
      <w:r>
        <w:t xml:space="preserve">{x283:&lt;w:proofErr w:type="spellStart"/&gt;}</w:t>
      </w:r>
      <w:r>
        <w:rPr>
          <w:color w:val="595959" w:themeColor="text1" w:themeTint="A6"/>
          <w:lang w:val="es-MX"/>
        </w:rPr>
        <w:t>{g284:-ERR:REF-NOT-FOUND-}incidunttay{/g285:&lt;/w:t&gt;&lt;/w:r&gt;}</w:t>
      </w:r>
      <w:proofErr w:type="spellEnd"/>
      <w:r>
        <w:t xml:space="preserve">{x286:&lt;w:proofErr w:type="spellEnd"/&gt;}</w:t>
      </w:r>
      <w:r>
        <w:rPr>
          <w:color w:val="595959" w:themeColor="text1" w:themeTint="A6"/>
          <w:lang w:val="es-MX"/>
        </w:rPr>
        <w:t xml:space="preserve">{g287:-ERR:REF-NOT-FOUND-} {/g288:&lt;/w:t&gt;&lt;/w:r&gt;}</w:t>
      </w:r>
      <w:proofErr w:type="spellStart"/>
      <w:r>
        <w:t xml:space="preserve">{x289:&lt;w:proofErr w:type="spellStart"/&gt;}</w:t>
      </w:r>
      <w:r>
        <w:rPr>
          <w:color w:val="595959" w:themeColor="text1" w:themeTint="A6"/>
          <w:lang w:val="es-MX"/>
        </w:rPr>
        <w:t>{g290:-ERR:REF-NOT-FOUND-}uamqay{/g291:&lt;/w:t&gt;&lt;/w:r&gt;}</w:t>
      </w:r>
      <w:proofErr w:type="spellEnd"/>
      <w:r>
        <w:t xml:space="preserve">{x292:&lt;w:proofErr w:type="spellEnd"/&gt;}</w:t>
      </w:r>
      <w:r>
        <w:rPr>
          <w:color w:val="595959" w:themeColor="text1" w:themeTint="A6"/>
          <w:lang w:val="es-MX"/>
        </w:rPr>
        <w:t xml:space="preserve">{g293:-ERR:REF-NOT-FOUND-}, {/g294:&lt;/w:t&gt;&lt;/w:r&gt;}</w:t>
      </w:r>
      <w:proofErr w:type="spellStart"/>
      <w:r>
        <w:t xml:space="preserve">{x295:&lt;w:proofErr w:type="spellStart"/&gt;}</w:t>
      </w:r>
      <w:r>
        <w:rPr>
          <w:color w:val="595959" w:themeColor="text1" w:themeTint="A6"/>
          <w:lang w:val="es-MX"/>
        </w:rPr>
        <w:t>{g296:-ERR:REF-NOT-FOUND-}ecnay{/g297:&lt;/w:t&gt;&lt;/w:r&gt;}</w:t>
      </w:r>
      <w:proofErr w:type="spellEnd"/>
      <w:r>
        <w:t xml:space="preserve">{x298:&lt;w:proofErr w:type="spellEnd"/&gt;}</w:t>
      </w:r>
      <w:r>
        <w:rPr>
          <w:color w:val="595959" w:themeColor="text1" w:themeTint="A6"/>
          <w:lang w:val="es-MX"/>
        </w:rPr>
        <w:t xml:space="preserve">{g299:-ERR:REF-NOT-FOUND-} {/g300:&lt;/w:t&gt;&lt;/w:r&gt;}</w:t>
      </w:r>
      <w:proofErr w:type="spellStart"/>
      <w:r>
        <w:t xml:space="preserve">{x301:&lt;w:proofErr w:type="spellStart"/&gt;}</w:t>
      </w:r>
      <w:r>
        <w:rPr>
          <w:color w:val="595959" w:themeColor="text1" w:themeTint="A6"/>
          <w:lang w:val="es-MX"/>
        </w:rPr>
        <w:t>{g302:-ERR:REF-NOT-FOUND-}ignissimday{/g303:&lt;/w:t&gt;&lt;/w:r&gt;}</w:t>
      </w:r>
      <w:proofErr w:type="spellEnd"/>
      <w:r>
        <w:t xml:space="preserve">{x304:&lt;w:proofErr w:type="spellEnd"/&gt;}</w:t>
      </w:r>
      <w:r>
        <w:rPr>
          <w:color w:val="595959" w:themeColor="text1" w:themeTint="A6"/>
          <w:lang w:val="es-MX"/>
        </w:rPr>
        <w:t xml:space="preserve">{g305:-ERR:REF-NOT-FOUND-} ustojay {/g306:&lt;/w:t&gt;&lt;/w:r&gt;}</w:t>
      </w:r>
      <w:proofErr w:type="spellStart"/>
      <w:r>
        <w:t xml:space="preserve">{x307:&lt;w:proofErr w:type="spellStart"/&gt;}</w:t>
      </w:r>
      <w:r>
        <w:rPr>
          <w:color w:val="595959" w:themeColor="text1" w:themeTint="A6"/>
          <w:lang w:val="es-MX"/>
        </w:rPr>
        <w:t>{g308:-ERR:REF-NOT-FOUND-}erathay{/g309:&lt;/w:t&gt;&lt;/w:r&gt;}</w:t>
      </w:r>
      <w:proofErr w:type="spellEnd"/>
      <w:r>
        <w:t xml:space="preserve">{x310:&lt;w:proofErr w:type="spellEnd"/&gt;}</w:t>
      </w:r>
      <w:r>
        <w:rPr>
          <w:color w:val="595959" w:themeColor="text1" w:themeTint="A6"/>
          <w:lang w:val="es-MX"/>
        </w:rPr>
        <w:t xml:space="preserve">{g311:-ERR:REF-NOT-FOUND-} ahay {/g312:&lt;/w:t&gt;&lt;/w:r&gt;}</w:t>
      </w:r>
      <w:proofErr w:type="spellStart"/>
      <w:r>
        <w:t xml:space="preserve">{x313:&lt;w:proofErr w:type="spellStart"/&gt;}</w:t>
      </w:r>
      <w:r>
        <w:rPr>
          <w:color w:val="595959" w:themeColor="text1" w:themeTint="A6"/>
          <w:lang w:val="es-MX"/>
        </w:rPr>
        <w:t>{g314:-ERR:REF-NOT-FOUND-}igulalay{/g315:&lt;/w:t&gt;&lt;/w:r&gt;}</w:t>
      </w:r>
      <w:proofErr w:type="spellEnd"/>
      <w:r>
        <w:t xml:space="preserve">{x316:&lt;w:proofErr w:type="spellEnd"/&gt;}</w:t>
      </w:r>
      <w:r>
        <w:rPr>
          <w:color w:val="595959" w:themeColor="text1" w:themeTint="A6"/>
          <w:lang w:val="es-MX"/>
        </w:rPr>
        <w:t xml:space="preserve">{g317:-ERR:REF-NOT-FOUND-}. {/g318:&lt;/w:t&gt;&lt;/w:r&gt;}</w:t>
      </w:r>
      <w:proofErr w:type="spellStart"/>
      <w:r>
        <w:t xml:space="preserve">{x319:&lt;w:proofErr w:type="spellStart"/&gt;}</w:t>
      </w:r>
      <w:r>
        <w:rPr>
          <w:color w:val="595959" w:themeColor="text1" w:themeTint="A6"/>
          <w:lang w:val="es-MX"/>
        </w:rPr>
        <w:t>{g320:-ERR:REF-NOT-FOUND-}ascray{/g321:&lt;/w:t&gt;&lt;/w:r&gt;}</w:t>
      </w:r>
      <w:proofErr w:type="spellEnd"/>
      <w:r>
        <w:t xml:space="preserve">{x322:&lt;w:proofErr w:type="spellEnd"/&gt;}</w:t>
      </w:r>
      <w:r>
        <w:rPr>
          <w:color w:val="595959" w:themeColor="text1" w:themeTint="A6"/>
          <w:lang w:val="es-MX"/>
        </w:rPr>
        <w:t xml:space="preserve">{g323:-ERR:REF-NOT-FOUND-} {/g324:&lt;/w:t&gt;&lt;/w:r&gt;}</w:t>
      </w:r>
      <w:proofErr w:type="spellStart"/>
      <w:r>
        <w:t xml:space="preserve">{x325:&lt;w:proofErr w:type="spellStart"/&gt;}</w:t>
      </w:r>
      <w:r>
        <w:rPr>
          <w:color w:val="595959" w:themeColor="text1" w:themeTint="A6"/>
          <w:lang w:val="es-MX"/>
        </w:rPr>
        <w:t>{g326:-ERR:REF-NOT-FOUND-}itsay{/g327:&lt;/w:t&gt;&lt;/w:r&gt;}</w:t>
      </w:r>
      <w:proofErr w:type="spellEnd"/>
      <w:r>
        <w:t xml:space="preserve">{x328:&lt;w:proofErr w:type="spellEnd"/&gt;}</w:t>
      </w:r>
      <w:r>
        <w:rPr>
          <w:color w:val="595959" w:themeColor="text1" w:themeTint="A6"/>
          <w:lang w:val="es-MX"/>
        </w:rPr>
        <w:t xml:space="preserve">{g329:-ERR:REF-NOT-FOUND-} {/g330:&lt;/w:t&gt;&lt;/w:r&gt;}</w:t>
      </w:r>
      <w:proofErr w:type="spellStart"/>
      <w:r>
        <w:t xml:space="preserve">{x331:&lt;w:proofErr w:type="spellStart"/&gt;}</w:t>
      </w:r>
      <w:r>
        <w:rPr>
          <w:color w:val="595959" w:themeColor="text1" w:themeTint="A6"/>
          <w:lang w:val="es-MX"/>
        </w:rPr>
        <w:t>{g332:-ERR:REF-NOT-FOUND-}amethay{/g333:&lt;/w:t&gt;&lt;/w:r&gt;}</w:t>
      </w:r>
      <w:proofErr w:type="spellEnd"/>
      <w:r>
        <w:t xml:space="preserve">{x334:&lt;w:proofErr w:type="spellEnd"/&gt;}</w:t>
      </w:r>
      <w:r>
        <w:rPr>
          <w:color w:val="595959" w:themeColor="text1" w:themeTint="A6"/>
          <w:lang w:val="es-MX"/>
        </w:rPr>
        <w:t xml:space="preserve">{g335:-ERR:REF-NOT-FOUND-} {/g336:&lt;/w:t&gt;&lt;/w:r&gt;}</w:t>
      </w:r>
      <w:proofErr w:type="spellStart"/>
      <w:r>
        <w:t xml:space="preserve">{x337:&lt;w:proofErr w:type="spellStart"/&gt;}</w:t>
      </w:r>
      <w:r>
        <w:rPr>
          <w:color w:val="595959" w:themeColor="text1" w:themeTint="A6"/>
          <w:lang w:val="es-MX"/>
        </w:rPr>
        <w:t>{g338:-ERR:REF-NOT-FOUND-}elisfay{/g339:&lt;/w:t&gt;&lt;/w:r&gt;}</w:t>
      </w:r>
      <w:proofErr w:type="spellEnd"/>
      <w:r>
        <w:t xml:space="preserve">{x340:&lt;w:proofErr w:type="spellEnd"/&gt;}</w:t>
      </w:r>
      <w:r>
        <w:rPr>
          <w:color w:val="595959" w:themeColor="text1" w:themeTint="A6"/>
          <w:lang w:val="es-MX"/>
        </w:rPr>
        <w:t xml:space="preserve">{g341:-ERR:REF-NOT-FOUND-} {/g342:&lt;/w:t&gt;&lt;/w:r&gt;}</w:t>
      </w:r>
      <w:proofErr w:type="spellStart"/>
      <w:r>
        <w:t xml:space="preserve">{x343:&lt;w:proofErr w:type="spellStart"/&gt;}</w:t>
      </w:r>
      <w:r>
        <w:rPr>
          <w:color w:val="595959" w:themeColor="text1" w:themeTint="A6"/>
          <w:lang w:val="es-MX"/>
        </w:rPr>
        <w:t>{g344:-ERR:REF-NOT-FOUND-}euhay{/g345:&lt;/w:t&gt;&lt;/w:r&gt;}</w:t>
      </w:r>
      <w:proofErr w:type="spellEnd"/>
      <w:r>
        <w:t xml:space="preserve">{x346:&lt;w:proofErr w:type="spellEnd"/&gt;}</w:t>
      </w:r>
      <w:r>
        <w:rPr>
          <w:color w:val="595959" w:themeColor="text1" w:themeTint="A6"/>
          <w:lang w:val="es-MX"/>
        </w:rPr>
        <w:t xml:space="preserve">{g347:-ERR:REF-NOT-FOUND-} {/g348:&lt;/w:t&gt;&lt;/w:r&gt;}</w:t>
      </w:r>
      <w:proofErr w:type="spellStart"/>
      <w:r>
        <w:t xml:space="preserve">{x349:&lt;w:proofErr w:type="spellStart"/&gt;}</w:t>
      </w:r>
      <w:r>
        <w:rPr>
          <w:color w:val="595959" w:themeColor="text1" w:themeTint="A6"/>
          <w:lang w:val="es-MX"/>
        </w:rPr>
        <w:t>{g350:-ERR:REF-NOT-FOUND-}islnay{/g351:&lt;/w:t&gt;&lt;/w:r&gt;}</w:t>
      </w:r>
      <w:proofErr w:type="spellEnd"/>
      <w:r>
        <w:t xml:space="preserve">{x352:&lt;w:proofErr w:type="spellEnd"/&gt;}</w:t>
      </w:r>
      <w:r>
        <w:rPr>
          <w:color w:val="595959" w:themeColor="text1" w:themeTint="A6"/>
          <w:lang w:val="es-MX"/>
        </w:rPr>
        <w:t xml:space="preserve">{g353:-ERR:REF-NOT-FOUND-} {/g354:&lt;/w:t&gt;&lt;/w:r&gt;}</w:t>
      </w:r>
      <w:proofErr w:type="spellStart"/>
      <w:r>
        <w:t xml:space="preserve">{x355:&lt;w:proofErr w:type="spellStart"/&gt;}</w:t>
      </w:r>
      <w:r>
        <w:rPr>
          <w:color w:val="595959" w:themeColor="text1" w:themeTint="A6"/>
          <w:lang w:val="es-MX"/>
        </w:rPr>
        <w:t>{g356:-ERR:REF-NOT-FOUND-}ultricieshay{/g357:&lt;/w:t&gt;&lt;/w:r&gt;}</w:t>
      </w:r>
      <w:proofErr w:type="spellEnd"/>
      <w:r>
        <w:t xml:space="preserve">{x358:&lt;w:proofErr w:type="spellEnd"/&gt;}</w:t>
      </w:r>
      <w:r>
        <w:rPr>
          <w:color w:val="595959" w:themeColor="text1" w:themeTint="A6"/>
          <w:lang w:val="es-MX"/>
        </w:rPr>
        <w:t xml:space="preserve">{g359:-ERR:REF-NOT-FOUND-} {/g360:&lt;/w:t&gt;&lt;/w:r&gt;}</w:t>
      </w:r>
      <w:proofErr w:type="spellStart"/>
      <w:r>
        <w:t xml:space="preserve">{x361:&lt;w:proofErr w:type="spellStart"/&gt;}</w:t>
      </w:r>
      <w:r>
        <w:rPr>
          <w:color w:val="595959" w:themeColor="text1" w:themeTint="A6"/>
          <w:lang w:val="es-MX"/>
        </w:rPr>
        <w:t>{g362:-ERR:REF-NOT-FOUND-}imperdiethay{/g363:&lt;/w:t&gt;&lt;/w:r&gt;}</w:t>
      </w:r>
      <w:proofErr w:type="spellEnd"/>
      <w:r>
        <w:t xml:space="preserve">{x364:&lt;w:proofErr w:type="spellEnd"/&gt;}</w:t>
      </w:r>
      <w:r>
        <w:rPr>
          <w:color w:val="595959" w:themeColor="text1" w:themeTint="A6"/>
          <w:lang w:val="es-MX"/>
        </w:rPr>
        <w:t xml:space="preserve">{g365:-ERR:REF-NOT-FOUND-}. {/g366:&lt;/w:t&gt;&lt;/w:r&gt;}</w:t>
      </w:r>
      <w:proofErr w:type="spellStart"/>
      <w:r>
        <w:t xml:space="preserve">{x367:&lt;w:proofErr w:type="spellStart"/&gt;}</w:t>
      </w:r>
      <w:r>
        <w:rPr>
          <w:color w:val="595959" w:themeColor="text1" w:themeTint="A6"/>
          <w:lang w:val="es-MX"/>
        </w:rPr>
        <w:t>{g368:-ERR:REF-NOT-FOUND-}onecday{/g369:&lt;/w:t&gt;&lt;/w:r&gt;}</w:t>
      </w:r>
      <w:proofErr w:type="spellEnd"/>
      <w:r>
        <w:t xml:space="preserve">{x370:&lt;w:proofErr w:type="spellEnd"/&gt;}</w:t>
      </w:r>
      <w:r>
        <w:rPr>
          <w:color w:val="595959" w:themeColor="text1" w:themeTint="A6"/>
          <w:lang w:val="es-MX"/>
        </w:rPr>
        <w:t xml:space="preserve">{g371:-ERR:REF-NOT-FOUND-} ortortay. {/g372:&lt;/w:t&gt;&lt;/w:r&gt;}</w:t>
      </w:r>
      <w:proofErr w:type="spellStart"/>
      <w:r>
        <w:t xml:space="preserve">{x373:&lt;w:proofErr w:type="spellStart"/&gt;}</w:t>
      </w:r>
      <w:r>
        <w:rPr>
          <w:color w:val="595959" w:themeColor="text1" w:themeTint="A6"/>
          <w:lang w:val="es-MX"/>
        </w:rPr>
        <w:t>{g374:-ERR:REF-NOT-FOUND-}oremlay{/g375:&lt;/w:t&gt;&lt;/w:r&gt;}</w:t>
      </w:r>
      <w:proofErr w:type="spellEnd"/>
      <w:r>
        <w:t xml:space="preserve">{x376:&lt;w:proofErr w:type="spellEnd"/&gt;}</w:t>
      </w:r>
      <w:r>
        <w:rPr>
          <w:color w:val="595959" w:themeColor="text1" w:themeTint="A6"/>
          <w:lang w:val="es-MX"/>
        </w:rPr>
        <w:t xml:space="preserve">{g377:-ERR:REF-NOT-FOUND-} {/g378:&lt;/w:t&gt;&lt;/w:r&gt;}</w:t>
      </w:r>
      <w:proofErr w:type="spellStart"/>
      <w:r>
        <w:t xml:space="preserve">{x379:&lt;w:proofErr w:type="spellStart"/&gt;}</w:t>
      </w:r>
      <w:r>
        <w:rPr>
          <w:color w:val="595959" w:themeColor="text1" w:themeTint="A6"/>
          <w:lang w:val="es-MX"/>
        </w:rPr>
        <w:t>{g380:-ERR:REF-NOT-FOUND-}ipsumhay{/g381:&lt;/w:t&gt;&lt;/w:r&gt;}</w:t>
      </w:r>
      <w:proofErr w:type="spellEnd"/>
      <w:r>
        <w:t xml:space="preserve">{x382:&lt;w:proofErr w:type="spellEnd"/&gt;}</w:t>
      </w:r>
      <w:r>
        <w:rPr>
          <w:color w:val="595959" w:themeColor="text1" w:themeTint="A6"/>
          <w:lang w:val="es-MX"/>
        </w:rPr>
        <w:t xml:space="preserve">{g383:-ERR:REF-NOT-FOUND-} olorday {/g384:&lt;/w:t&gt;&lt;/w:r&gt;}</w:t>
      </w:r>
      <w:proofErr w:type="spellStart"/>
      <w:r>
        <w:t xml:space="preserve">{x385:&lt;w:proofErr w:type="spellStart"/&gt;}</w:t>
      </w:r>
      <w:r>
        <w:rPr>
          <w:color w:val="595959" w:themeColor="text1" w:themeTint="A6"/>
          <w:lang w:val="es-MX"/>
        </w:rPr>
        <w:t>{g386:-ERR:REF-NOT-FOUND-}itsay{/g387:&lt;/w:t&gt;&lt;/w:r&gt;}</w:t>
      </w:r>
      <w:proofErr w:type="spellEnd"/>
      <w:r>
        <w:t xml:space="preserve">{x388:&lt;w:proofErr w:type="spellEnd"/&gt;}</w:t>
      </w:r>
      <w:r>
        <w:rPr>
          <w:color w:val="595959" w:themeColor="text1" w:themeTint="A6"/>
          <w:lang w:val="es-MX"/>
        </w:rPr>
        <w:t xml:space="preserve">{g389:-ERR:REF-NOT-FOUND-} {/g390:&lt;/w:t&gt;&lt;/w:r&gt;}</w:t>
      </w:r>
      <w:proofErr w:type="spellStart"/>
      <w:r>
        <w:t xml:space="preserve">{x391:&lt;w:proofErr w:type="spellStart"/&gt;}</w:t>
      </w:r>
      <w:r>
        <w:rPr>
          <w:color w:val="595959" w:themeColor="text1" w:themeTint="A6"/>
          <w:lang w:val="es-MX"/>
        </w:rPr>
        <w:t>{g392:-ERR:REF-NOT-FOUND-}amethay{/g393:&lt;/w:t&gt;&lt;/w:r&gt;}</w:t>
      </w:r>
      <w:proofErr w:type="spellEnd"/>
      <w:r>
        <w:t xml:space="preserve">{x394:&lt;w:proofErr w:type="spellEnd"/&gt;}</w:t>
      </w:r>
      <w:r>
        <w:rPr>
          <w:color w:val="595959" w:themeColor="text1" w:themeTint="A6"/>
          <w:lang w:val="es-MX"/>
        </w:rPr>
        <w:t xml:space="preserve">{g395:-ERR:REF-NOT-FOUND-}, {/g396:&lt;/w:t&gt;&lt;/w:r&gt;}</w:t>
      </w:r>
      <w:proofErr w:type="spellStart"/>
      <w:r>
        <w:t xml:space="preserve">{x397:&lt;w:proofErr w:type="spellStart"/&gt;}</w:t>
      </w:r>
      <w:r>
        <w:rPr>
          <w:color w:val="595959" w:themeColor="text1" w:themeTint="A6"/>
          <w:lang w:val="es-MX"/>
        </w:rPr>
        <w:t>{g398:-ERR:REF-NOT-FOUND-}onsectetuercay{/g399:&lt;/w:t&gt;&lt;/w:r&gt;}</w:t>
      </w:r>
      <w:proofErr w:type="spellEnd"/>
      <w:r>
        <w:t xml:space="preserve">{x400:&lt;w:proofErr w:type="spellEnd"/&gt;}</w:t>
      </w:r>
      <w:r>
        <w:rPr>
          <w:color w:val="595959" w:themeColor="text1" w:themeTint="A6"/>
          <w:lang w:val="es-MX"/>
        </w:rPr>
        <w:t xml:space="preserve">{g401:-ERR:REF-NOT-FOUND-} {/g402:&lt;/w:t&gt;&lt;/w:r&gt;}</w:t>
      </w:r>
      <w:proofErr w:type="spellStart"/>
      <w:r>
        <w:t xml:space="preserve">{x403:&lt;w:proofErr w:type="spellStart"/&gt;}</w:t>
      </w:r>
      <w:r>
        <w:rPr>
          <w:color w:val="595959" w:themeColor="text1" w:themeTint="A6"/>
          <w:lang w:val="es-MX"/>
        </w:rPr>
        <w:t>{g404:-ERR:REF-NOT-FOUND-}adipiscinghay{/g405:&lt;/w:t&gt;&lt;/w:r&gt;}</w:t>
      </w:r>
      <w:proofErr w:type="spellEnd"/>
      <w:r>
        <w:t xml:space="preserve">{x406:&lt;w:proofErr w:type="spellEnd"/&gt;}</w:t>
      </w:r>
      <w:r>
        <w:rPr>
          <w:color w:val="595959" w:themeColor="text1" w:themeTint="A6"/>
          <w:lang w:val="es-MX"/>
        </w:rPr>
        <w:t xml:space="preserve">{g407:-ERR:REF-NOT-FOUND-} {/g408:&lt;/w:t&gt;&lt;/w:r&gt;}</w:t>
      </w:r>
      <w:proofErr w:type="spellStart"/>
      <w:r>
        <w:t xml:space="preserve">{x409:&lt;w:proofErr w:type="spellStart"/&gt;}</w:t>
      </w:r>
      <w:r>
        <w:rPr>
          <w:color w:val="595959" w:themeColor="text1" w:themeTint="A6"/>
          <w:lang w:val="es-MX"/>
        </w:rPr>
        <w:t>{g410:-ERR:REF-NOT-FOUND-}elithay{/g411:&lt;/w:t&gt;&lt;/w:r&gt;}</w:t>
      </w:r>
      <w:proofErr w:type="spellEnd"/>
      <w:r>
        <w:t xml:space="preserve">{x412:&lt;w:proofErr w:type="spellEnd"/&gt;}</w:t>
      </w:r>
      <w:r>
        <w:rPr>
          <w:color w:val="595959" w:themeColor="text1" w:themeTint="A6"/>
          <w:lang w:val="es-MX"/>
        </w:rPr>
        <w:t xml:space="preserve">{g413:-ERR:REF-NOT-FOUND-}. {/g414:&lt;/w:t&gt;&lt;/w:r&gt;}</w:t>
      </w:r>
      <w:proofErr w:type="spellStart"/>
      <w:r>
        <w:t xml:space="preserve">{x415:&lt;w:proofErr w:type="spellStart"/&gt;}</w:t>
      </w:r>
      <w:r>
        <w:rPr>
          <w:color w:val="595959" w:themeColor="text1" w:themeTint="A6"/>
          <w:lang w:val="es-MX"/>
        </w:rPr>
        <w:t>{g416:-ERR:REF-NOT-FOUND-}ellentesquepay{/g417:&lt;/w:t&gt;&lt;/w:r&gt;}</w:t>
      </w:r>
      <w:proofErr w:type="spellEnd"/>
      <w:r>
        <w:t xml:space="preserve">{x418:&lt;w:proofErr w:type="spellEnd"/&gt;}</w:t>
      </w:r>
      <w:r>
        <w:rPr>
          <w:color w:val="595959" w:themeColor="text1" w:themeTint="A6"/>
          <w:lang w:val="es-MX"/>
        </w:rPr>
        <w:t xml:space="preserve">{g419:-ERR:REF-NOT-FOUND-} {/g420:&lt;/w:t&gt;&lt;/w:r&gt;}</w:t>
      </w:r>
      <w:proofErr w:type="spellStart"/>
      <w:r>
        <w:t xml:space="preserve">{x421:&lt;w:proofErr w:type="spellStart"/&gt;}</w:t>
      </w:r>
      <w:r>
        <w:rPr>
          <w:color w:val="595959" w:themeColor="text1" w:themeTint="A6"/>
          <w:lang w:val="es-MX"/>
        </w:rPr>
        <w:t>{g422:-ERR:REF-NOT-FOUND-}utrumray{/g423:&lt;/w:t&gt;&lt;/w:r&gt;}</w:t>
      </w:r>
      <w:proofErr w:type="spellEnd"/>
      <w:r>
        <w:t xml:space="preserve">{x424:&lt;w:proofErr w:type="spellEnd"/&gt;}</w:t>
      </w:r>
      <w:r>
        <w:rPr>
          <w:color w:val="595959" w:themeColor="text1" w:themeTint="A6"/>
          <w:lang w:val="es-MX"/>
        </w:rPr>
        <w:t xml:space="preserve">{g425:-ERR:REF-NOT-FOUND-} {/g426:&lt;/w:t&gt;&lt;/w:r&gt;}</w:t>
      </w:r>
      <w:proofErr w:type="spellStart"/>
      <w:r>
        <w:t xml:space="preserve">{x427:&lt;w:proofErr w:type="spellStart"/&gt;}</w:t>
      </w:r>
      <w:r>
        <w:rPr>
          <w:color w:val="595959" w:themeColor="text1" w:themeTint="A6"/>
          <w:lang w:val="es-MX"/>
        </w:rPr>
        <w:t>{g428:-ERR:REF-NOT-FOUND-}ommodocay{/g429:&lt;/w:t&gt;&lt;/w:r&gt;}</w:t>
      </w:r>
      <w:proofErr w:type="spellEnd"/>
      <w:r>
        <w:t xml:space="preserve">{x430:&lt;w:proofErr w:type="spellEnd"/&gt;}</w:t>
      </w:r>
      <w:r>
        <w:rPr>
          <w:color w:val="595959" w:themeColor="text1" w:themeTint="A6"/>
          <w:lang w:val="es-MX"/>
        </w:rPr>
        <w:t xml:space="preserve">{g431:-ERR:REF-NOT-FOUND-} {/g432:&lt;/w:t&gt;&lt;/w:r&gt;}</w:t>
      </w:r>
      <w:proofErr w:type="spellStart"/>
      <w:r>
        <w:t xml:space="preserve">{x433:&lt;w:proofErr w:type="spellStart"/&gt;}</w:t>
      </w:r>
      <w:r>
        <w:rPr>
          <w:color w:val="595959" w:themeColor="text1" w:themeTint="A6"/>
          <w:lang w:val="es-MX"/>
        </w:rPr>
        <w:t>{g434:-ERR:REF-NOT-FOUND-}elisfay{/g435:&lt;/w:t&gt;&lt;/w:r&gt;}</w:t>
      </w:r>
      <w:proofErr w:type="spellEnd"/>
      <w:r>
        <w:t xml:space="preserve">{x436:&lt;w:proofErr w:type="spellEnd"/&gt;}</w:t>
      </w:r>
      <w:r>
        <w:rPr>
          <w:color w:val="595959" w:themeColor="text1" w:themeTint="A6"/>
          <w:lang w:val="es-MX"/>
        </w:rPr>
        <w:t xml:space="preserve">{g437:-ERR:REF-NOT-FOUND-}. {/g438:&lt;/w:t&gt;&lt;/w:r&gt;}</w:t>
      </w:r>
      <w:proofErr w:type="spellStart"/>
      <w:proofErr w:type="gramStart"/>
      <w:r>
        <w:t xml:space="preserve">{x439:&lt;w:proofErr w:type="spellStart"/&gt;&lt;w:proofErr w:type="gramStart"/&gt;}</w:t>
      </w:r>
      <w:r>
        <w:rPr>
          <w:color w:val="595959" w:themeColor="text1" w:themeTint="A6"/>
        </w:rPr>
        <w:t>{g440:&lt;w:r&gt;&lt;w:rPr&gt;&lt;w:color w:val="595959" w:themeColor="text1" w:themeTint="A6"/&gt;&lt;/w:rPr&gt;&lt;w:t&gt;}uscefay{/g441:&lt;/w:t&gt;&lt;/w:r&gt;}</w:t>
      </w:r>
      <w:proofErr w:type="spellEnd"/>
      <w:r>
        <w:t xml:space="preserve">{x442:&lt;w:proofErr w:type="spellEnd"/&gt;}</w:t>
      </w:r>
      <w:r>
        <w:rPr>
          <w:color w:val="595959" w:themeColor="text1" w:themeTint="A6"/>
        </w:rPr>
        <w:t xml:space="preserve">{g443:&lt;w:r&gt;&lt;w:rPr&gt;&lt;w:color w:val="595959" w:themeColor="text1" w:themeTint="A6"/&gt;&lt;/w:rPr&gt;&lt;w:t xml:space="preserve"&gt;} {/g444:&lt;/w:t&gt;&lt;/w:r&gt;}</w:t>
      </w:r>
      <w:proofErr w:type="spellStart"/>
      <w:r>
        <w:t xml:space="preserve">{x445:&lt;w:proofErr w:type="spellStart"/&gt;}</w:t>
      </w:r>
      <w:r>
        <w:rPr>
          <w:color w:val="595959" w:themeColor="text1" w:themeTint="A6"/>
        </w:rPr>
        <w:t>{g446:&lt;w:r&gt;&lt;w:rPr&gt;&lt;w:color w:val="595959" w:themeColor="text1" w:themeTint="A6"/&gt;&lt;/w:rPr&gt;&lt;w:t&gt;}edsay{/g447:&lt;/w:t&gt;&lt;/w:r&gt;}</w:t>
      </w:r>
      <w:proofErr w:type="spellEnd"/>
      <w:r>
        <w:t xml:space="preserve">{x448:&lt;w:proofErr w:type="spellEnd"/&gt;}</w:t>
      </w:r>
      <w:r>
        <w:rPr>
          <w:color w:val="595959" w:themeColor="text1" w:themeTint="A6"/>
        </w:rPr>
        <w:t xml:space="preserve">{g449:&lt;w:r&gt;&lt;w:rPr&gt;&lt;w:color w:val="595959" w:themeColor="text1" w:themeTint="A6"/&gt;&lt;/w:rPr&gt;&lt;w:t xml:space="preserve"&gt;} {/g450:&lt;/w:t&gt;&lt;/w:r&gt;}</w:t>
      </w:r>
      <w:proofErr w:type="spellStart"/>
      <w:r>
        <w:t xml:space="preserve">{x451:&lt;w:proofErr w:type="spellStart"/&gt;}</w:t>
      </w:r>
      <w:r>
        <w:rPr>
          <w:color w:val="595959" w:themeColor="text1" w:themeTint="A6"/>
        </w:rPr>
        <w:t>{g452:&lt;w:r&gt;&lt;w:rPr&gt;&lt;w:color w:val="595959" w:themeColor="text1" w:themeTint="A6"/&gt;&lt;/w:rPr&gt;&lt;w:t&gt;}etusmay{/g453:&lt;/w:t&gt;&lt;/w:r&gt;}</w:t>
      </w:r>
      <w:proofErr w:type="spellEnd"/>
      <w:r>
        <w:t xml:space="preserve">{x454:&lt;w:proofErr w:type="spellEnd"/&gt;}</w:t>
      </w:r>
      <w:r>
        <w:rPr>
          <w:color w:val="595959" w:themeColor="text1" w:themeTint="A6"/>
        </w:rPr>
        <w:t xml:space="preserve">{g455:&lt;w:r&gt;&lt;w:rPr&gt;&lt;w:color w:val="595959" w:themeColor="text1" w:themeTint="A6"/&gt;&lt;/w:rPr&gt;&lt;w:t xml:space="preserve"&gt;} idhay {/g456:&lt;/w:t&gt;&lt;/w:r&gt;}</w:t>
      </w:r>
      <w:proofErr w:type="spellStart"/>
      <w:r>
        <w:t xml:space="preserve">{x457:&lt;w:proofErr w:type="spellStart"/&gt;}</w:t>
      </w:r>
      <w:r>
        <w:rPr>
          <w:color w:val="595959" w:themeColor="text1" w:themeTint="A6"/>
        </w:rPr>
        <w:t>{g458:&lt;w:r&gt;&lt;w:rPr&gt;&lt;w:color w:val="595959" w:themeColor="text1" w:themeTint="A6"/&gt;&lt;/w:rPr&gt;&lt;w:t&gt;}ipsumhay{/g459:&lt;/w:t&gt;&lt;/w:r&gt;}</w:t>
      </w:r>
      <w:proofErr w:type="spellEnd"/>
      <w:r>
        <w:t xml:space="preserve">{x460:&lt;w:proofErr w:type="spellEnd"/&gt;}</w:t>
      </w:r>
      <w:r>
        <w:rPr>
          <w:color w:val="595959" w:themeColor="text1" w:themeTint="A6"/>
        </w:rPr>
        <w:t xml:space="preserve">{g461:&lt;w:r&gt;&lt;w:rPr&gt;&lt;w:color w:val="595959" w:themeColor="text1" w:themeTint="A6"/&gt;&lt;/w:rPr&gt;&lt;w:t xml:space="preserve"&gt;} {/g462:&lt;/w:t&gt;&lt;/w:r&gt;}</w:t>
      </w:r>
      <w:proofErr w:type="spellStart"/>
      <w:r>
        <w:t xml:space="preserve">{x463:&lt;w:proofErr w:type="spellStart"/&gt;}</w:t>
      </w:r>
      <w:r>
        <w:rPr>
          <w:color w:val="595959" w:themeColor="text1" w:themeTint="A6"/>
        </w:rPr>
        <w:t>{g464:&lt;w:r&gt;&lt;w:rPr&gt;&lt;w:color w:val="595959" w:themeColor="text1" w:themeTint="A6"/&gt;&lt;/w:rPr&gt;&lt;w:t&gt;}empersay{/g465:&lt;/w:t&gt;&lt;/w:r&gt;}</w:t>
      </w:r>
      <w:proofErr w:type="spellEnd"/>
      <w:r>
        <w:t xml:space="preserve">{x466:&lt;w:proofErr w:type="spellEnd"/&gt;}</w:t>
      </w:r>
      <w:r>
        <w:rPr>
          <w:color w:val="595959" w:themeColor="text1" w:themeTint="A6"/>
        </w:rPr>
        <w:t xml:space="preserve">{g467:&lt;w:r&gt;&lt;w:rPr&gt;&lt;w:color w:val="595959" w:themeColor="text1" w:themeTint="A6"/&gt;&lt;/w:rPr&gt;&lt;w:t xml:space="preserve"&gt;} {/g468:&lt;/w:t&gt;&lt;/w:r&gt;}</w:t>
      </w:r>
      <w:proofErr w:type="spellStart"/>
      <w:r>
        <w:t xml:space="preserve">{x469:&lt;w:proofErr w:type="spellStart"/&gt;}</w:t>
      </w:r>
      <w:r>
        <w:rPr>
          <w:color w:val="595959" w:themeColor="text1" w:themeTint="A6"/>
        </w:rPr>
        <w:t>{g470:&lt;w:r&gt;&lt;w:rPr&gt;&lt;w:color w:val="595959" w:themeColor="text1" w:themeTint="A6"/&gt;&lt;/w:rPr&gt;&lt;w:t&gt;}onsequatcay{/g471:&lt;/w:t&gt;&lt;/w:r&gt;}</w:t>
      </w:r>
      <w:proofErr w:type="spellEnd"/>
      <w:r>
        <w:t xml:space="preserve">{x472:&lt;w:proofErr w:type="spellEnd"/&gt;}</w:t>
      </w:r>
      <w:r>
        <w:rPr>
          <w:color w:val="595959" w:themeColor="text1" w:themeTint="A6"/>
        </w:rPr>
        <w:t>{g473:&lt;w:r&gt;&lt;w:rPr&gt;&lt;w:color w:val="595959" w:themeColor="text1" w:themeTint="A6"/&gt;&lt;/w:rPr&gt;&lt;w:t&gt;}.{/g474:&lt;/w:t&gt;&lt;/w:r&gt;}</w:t>
      </w:r>
      <w:proofErr w:type="gramEnd"/>
      <w:r>
        <w:t xml:space="preserve">{x475:&lt;w:proofErr w:type="gramEnd"/&gt;}</w:t>
      </w:r>
      <w:r>
        <w:rPr>
          <w:color w:val="595959" w:themeColor="text1" w:themeTint="A6"/>
        </w:rPr>
        <w:t xml:space="preserve">{g476:&lt;w:r&gt;&lt;w:rPr&gt;&lt;w:color w:val="595959" w:themeColor="text1" w:themeTint="A6"/&gt;&lt;/w:rPr&gt;&lt;w:t xml:space="preserve"&gt;} {/g477:&lt;/w:t&gt;&lt;/w:r&gt;}</w:t>
      </w:r>
      <w:proofErr w:type="spellStart"/>
      <w:proofErr w:type="gramStart"/>
      <w:r>
        <w:t xml:space="preserve">{x478:&lt;w:proofErr w:type="spellStart"/&gt;&lt;w:proofErr w:type="gramStart"/&gt;}</w:t>
      </w:r>
      <w:r>
        <w:rPr>
          <w:color w:val="595959" w:themeColor="text1" w:themeTint="A6"/>
        </w:rPr>
        <w:t>{g479:&lt;w:r&gt;&lt;w:rPr&gt;&lt;w:color w:val="595959" w:themeColor="text1" w:themeTint="A6"/&gt;&lt;/w:rPr&gt;&lt;w:t&gt;}orbimay{/g480:&lt;/w:t&gt;&lt;/w:r&gt;}</w:t>
      </w:r>
      <w:proofErr w:type="spellEnd"/>
      <w:r>
        <w:t xml:space="preserve">{x481:&lt;w:proofErr w:type="spellEnd"/&gt;}</w:t>
      </w:r>
      <w:r>
        <w:rPr>
          <w:color w:val="595959" w:themeColor="text1" w:themeTint="A6"/>
        </w:rPr>
        <w:t xml:space="preserve">{g482:&lt;w:r&gt;&lt;w:rPr&gt;&lt;w:color w:val="595959" w:themeColor="text1" w:themeTint="A6"/&gt;&lt;/w:rPr&gt;&lt;w:t xml:space="preserve"&gt;} {/g483:&lt;/w:t&gt;&lt;/w:r&gt;}</w:t>
      </w:r>
      <w:proofErr w:type="spellStart"/>
      <w:r>
        <w:t xml:space="preserve">{x484:&lt;w:proofErr w:type="spellStart"/&gt;}</w:t>
      </w:r>
      <w:r>
        <w:rPr>
          <w:color w:val="595959" w:themeColor="text1" w:themeTint="A6"/>
        </w:rPr>
        <w:t>{g485:&lt;w:r&gt;&lt;w:rPr&gt;&lt;w:color w:val="595959" w:themeColor="text1" w:themeTint="A6"/&gt;&lt;/w:rPr&gt;&lt;w:t&gt;}etusmay{/g486:&lt;/w:t&gt;&lt;/w:r&gt;}</w:t>
      </w:r>
      <w:proofErr w:type="spellEnd"/>
      <w:r>
        <w:t xml:space="preserve">{x487:&lt;w:proofErr w:type="spellEnd"/&gt;}</w:t>
      </w:r>
      <w:r>
        <w:rPr>
          <w:color w:val="595959" w:themeColor="text1" w:themeTint="A6"/>
        </w:rPr>
        <w:t>{g488:&lt;w:r&gt;&lt;w:rPr&gt;&lt;w:color w:val="595959" w:themeColor="text1" w:themeTint="A6"/&gt;&lt;/w:rPr&gt;&lt;w:t&gt;}.{/g489:&lt;/w:t&gt;&lt;/w:r&gt;}</w:t>
      </w:r>
      <w:proofErr w:type="gramEnd"/>
      <w:r>
        <w:t xml:space="preserve">{x490:&lt;w:proofErr w:type="gramEnd"/&gt;}</w:t>
      </w:r>
      <w:r>
        <w:rPr>
          <w:color w:val="595959" w:themeColor="text1" w:themeTint="A6"/>
        </w:rPr>
        <w:t xml:space="preserve">{g491:&lt;w:r&gt;&lt;w:rPr&gt;&lt;w:color w:val="595959" w:themeColor="text1" w:themeTint="A6"/&gt;&lt;/w:rPr&gt;&lt;w:t xml:space="preserve"&gt;} {/g492:&lt;/w:t&gt;&lt;/w:r&gt;}</w:t>
      </w:r>
      <w:proofErr w:type="spellStart"/>
      <w:proofErr w:type="gramStart"/>
      <w:r>
        <w:t xml:space="preserve">{x493:&lt;w:proofErr w:type="spellStart"/&gt;&lt;w:proofErr w:type="gramStart"/&gt;}</w:t>
      </w:r>
      <w:r>
        <w:rPr>
          <w:color w:val="595959" w:themeColor="text1" w:themeTint="A6"/>
        </w:rPr>
        <w:t>{g494:&lt;w:r&gt;&lt;w:rPr&gt;&lt;w:color w:val="595959" w:themeColor="text1" w:themeTint="A6"/&gt;&lt;/w:rPr&gt;&lt;w:t&gt;}edsay{/g495:&lt;/w:t&gt;&lt;/w:r&gt;}</w:t>
      </w:r>
      <w:proofErr w:type="spellEnd"/>
      <w:r>
        <w:t xml:space="preserve">{x496:&lt;w:proofErr w:type="spellEnd"/&gt;}</w:t>
      </w:r>
      <w:r>
        <w:rPr>
          <w:color w:val="595959" w:themeColor="text1" w:themeTint="A6"/>
        </w:rPr>
        <w:t xml:space="preserve">{g497:&lt;w:r&gt;&lt;w:rPr&gt;&lt;w:color w:val="595959" w:themeColor="text1" w:themeTint="A6"/&gt;&lt;/w:rPr&gt;&lt;w:t xml:space="preserve"&gt;} {/g498:&lt;/w:t&gt;&lt;/w:r&gt;}</w:t>
      </w:r>
      <w:proofErr w:type="spellStart"/>
      <w:r>
        <w:t xml:space="preserve">{x499:&lt;w:proofErr w:type="spellStart"/&gt;}</w:t>
      </w:r>
      <w:r>
        <w:rPr>
          <w:color w:val="595959" w:themeColor="text1" w:themeTint="A6"/>
        </w:rPr>
        <w:t>{g500:&lt;w:r&gt;&lt;w:rPr&gt;&lt;w:color w:val="595959" w:themeColor="text1" w:themeTint="A6"/&gt;&lt;/w:rPr&gt;&lt;w:t&gt;}eroshay{/g501:&lt;/w:t&gt;&lt;/w:r&gt;}</w:t>
      </w:r>
      <w:proofErr w:type="spellEnd"/>
      <w:r>
        <w:t xml:space="preserve">{x502:&lt;w:proofErr w:type="spellEnd"/&gt;}</w:t>
      </w:r>
      <w:r>
        <w:rPr>
          <w:color w:val="595959" w:themeColor="text1" w:themeTint="A6"/>
        </w:rPr>
        <w:t xml:space="preserve">{g503:&lt;w:r&gt;&lt;w:rPr&gt;&lt;w:color w:val="595959" w:themeColor="text1" w:themeTint="A6"/&gt;&lt;/w:rPr&gt;&lt;w:t xml:space="preserve"&gt;} {/g504:&lt;/w:t&gt;&lt;/w:r&gt;}</w:t>
      </w:r>
      <w:proofErr w:type="spellStart"/>
      <w:r>
        <w:t xml:space="preserve">{x505:&lt;w:proofErr w:type="spellStart"/&gt;}</w:t>
      </w:r>
      <w:r>
        <w:rPr>
          <w:color w:val="595959" w:themeColor="text1" w:themeTint="A6"/>
        </w:rPr>
        <w:t>{g506:&lt;w:r&gt;&lt;w:rPr&gt;&lt;w:color w:val="595959" w:themeColor="text1" w:themeTint="A6"/&gt;&lt;/w:rPr&gt;&lt;w:t&gt;}oremlay{/g507:&lt;/w:t&gt;&lt;/w:r&gt;}</w:t>
      </w:r>
      <w:proofErr w:type="spellEnd"/>
      <w:r>
        <w:t xml:space="preserve">{x508:&lt;w:proofErr w:type="spellEnd"/&gt;}</w:t>
      </w:r>
      <w:r>
        <w:rPr>
          <w:color w:val="595959" w:themeColor="text1" w:themeTint="A6"/>
        </w:rPr>
        <w:t xml:space="preserve">{g509:&lt;w:r&gt;&lt;w:rPr&gt;&lt;w:color w:val="595959" w:themeColor="text1" w:themeTint="A6"/&gt;&lt;/w:rPr&gt;&lt;w:t xml:space="preserve"&gt;}, {/g510:&lt;/w:t&gt;&lt;/w:r&gt;}</w:t>
      </w:r>
      <w:proofErr w:type="spellStart"/>
      <w:r>
        <w:t xml:space="preserve">{x511:&lt;w:proofErr w:type="spellStart"/&gt;}</w:t>
      </w:r>
      <w:r>
        <w:rPr>
          <w:color w:val="595959" w:themeColor="text1" w:themeTint="A6"/>
        </w:rPr>
        <w:t>{g512:&lt;w:r&gt;&lt;w:rPr&gt;&lt;w:color w:val="595959" w:themeColor="text1" w:themeTint="A6"/&gt;&lt;/w:rPr&gt;&lt;w:t&gt;}avidagray{/g513:&lt;/w:t&gt;&lt;/w:r&gt;}</w:t>
      </w:r>
      <w:proofErr w:type="spellEnd"/>
      <w:r>
        <w:t xml:space="preserve">{x514:&lt;w:proofErr w:type="spellEnd"/&gt;}</w:t>
      </w:r>
      <w:r>
        <w:rPr>
          <w:color w:val="595959" w:themeColor="text1" w:themeTint="A6"/>
        </w:rPr>
        <w:t xml:space="preserve">{g515:&lt;w:r&gt;&lt;w:rPr&gt;&lt;w:color w:val="595959" w:themeColor="text1" w:themeTint="A6"/&gt;&lt;/w:rPr&gt;&lt;w:t xml:space="preserve"&gt;} athay, {/g516:&lt;/w:t&gt;&lt;/w:r&gt;}</w:t>
      </w:r>
      <w:proofErr w:type="spellStart"/>
      <w:r>
        <w:t xml:space="preserve">{x517:&lt;w:proofErr w:type="spellStart"/&gt;}</w:t>
      </w:r>
      <w:r>
        <w:rPr>
          <w:color w:val="595959" w:themeColor="text1" w:themeTint="A6"/>
        </w:rPr>
        <w:t>{g518:&lt;w:r&gt;&lt;w:rPr&gt;&lt;w:color w:val="595959" w:themeColor="text1" w:themeTint="A6"/&gt;&lt;/w:rPr&gt;&lt;w:t&gt;}ulputatevay{/g519:&lt;/w:t&gt;&lt;/w:r&gt;}</w:t>
      </w:r>
      <w:proofErr w:type="spellEnd"/>
      <w:r>
        <w:t xml:space="preserve">{x520:&lt;w:proofErr w:type="spellEnd"/&gt;}</w:t>
      </w:r>
      <w:r>
        <w:rPr>
          <w:color w:val="595959" w:themeColor="text1" w:themeTint="A6"/>
        </w:rPr>
        <w:t xml:space="preserve">{g521:&lt;w:r&gt;&lt;w:rPr&gt;&lt;w:color w:val="595959" w:themeColor="text1" w:themeTint="A6"/&gt;&lt;/w:rPr&gt;&lt;w:t xml:space="preserve"&gt;} ahay, {/g522:&lt;/w:t&gt;&lt;/w:r&gt;}</w:t>
      </w:r>
      <w:proofErr w:type="spellStart"/>
      <w:r>
        <w:t xml:space="preserve">{x523:&lt;w:proofErr w:type="spellStart"/&gt;}</w:t>
      </w:r>
      <w:r>
        <w:rPr>
          <w:color w:val="595959" w:themeColor="text1" w:themeTint="A6"/>
        </w:rPr>
        <w:t>{g524:&lt;w:r&gt;&lt;w:rPr&gt;&lt;w:color w:val="595959" w:themeColor="text1" w:themeTint="A6"/&gt;&lt;/w:rPr&gt;&lt;w:t&gt;}acinialay{/g525:&lt;/w:t&gt;&lt;/w:r&gt;}</w:t>
      </w:r>
      <w:proofErr w:type="spellEnd"/>
      <w:r>
        <w:t xml:space="preserve">{x526:&lt;w:proofErr w:type="spellEnd"/&gt;}</w:t>
      </w:r>
      <w:r>
        <w:rPr>
          <w:color w:val="595959" w:themeColor="text1" w:themeTint="A6"/>
        </w:rPr>
        <w:t xml:space="preserve">{g527:&lt;w:r&gt;&lt;w:rPr&gt;&lt;w:color w:val="595959" w:themeColor="text1" w:themeTint="A6"/&gt;&lt;/w:rPr&gt;&lt;w:t xml:space="preserve"&gt;} {/g528:&lt;/w:t&gt;&lt;/w:r&gt;}</w:t>
      </w:r>
      <w:proofErr w:type="spellStart"/>
      <w:r>
        <w:t xml:space="preserve">{x529:&lt;w:proofErr w:type="spellStart"/&gt;}</w:t>
      </w:r>
      <w:r>
        <w:rPr>
          <w:color w:val="595959" w:themeColor="text1" w:themeTint="A6"/>
        </w:rPr>
        <w:t>{g530:&lt;w:r&gt;&lt;w:rPr&gt;&lt;w:color w:val="595959" w:themeColor="text1" w:themeTint="A6"/&gt;&lt;/w:rPr&gt;&lt;w:t&gt;}elvay{/g531:&lt;/w:t&gt;&lt;/w:r&gt;}</w:t>
      </w:r>
      <w:proofErr w:type="spellEnd"/>
      <w:r>
        <w:t xml:space="preserve">{x532:&lt;w:proofErr w:type="spellEnd"/&gt;}</w:t>
      </w:r>
      <w:r>
        <w:rPr>
          <w:color w:val="595959" w:themeColor="text1" w:themeTint="A6"/>
        </w:rPr>
        <w:t xml:space="preserve">{g533:&lt;w:r&gt;&lt;w:rPr&gt;&lt;w:color w:val="595959" w:themeColor="text1" w:themeTint="A6"/&gt;&lt;/w:rPr&gt;&lt;w:t xml:space="preserve"&gt;}, {/g534:&lt;/w:t&gt;&lt;/w:r&gt;}</w:t>
      </w:r>
      <w:proofErr w:type="spellStart"/>
      <w:r>
        <w:t xml:space="preserve">{x535:&lt;w:proofErr w:type="spellStart"/&gt;}</w:t>
      </w:r>
      <w:r>
        <w:rPr>
          <w:color w:val="595959" w:themeColor="text1" w:themeTint="A6"/>
        </w:rPr>
        <w:t>{g536:&lt;w:r&gt;&lt;w:rPr&gt;&lt;w:color w:val="595959" w:themeColor="text1" w:themeTint="A6"/&gt;&lt;/w:rPr&gt;&lt;w:t&gt;}elitvay{/g537:&lt;/w:t&gt;&lt;/w:r&gt;}</w:t>
      </w:r>
      <w:proofErr w:type="spellEnd"/>
      <w:r>
        <w:t xml:space="preserve">{x538:&lt;w:proofErr w:type="spellEnd"/&gt;}</w:t>
      </w:r>
      <w:r>
        <w:rPr>
          <w:color w:val="595959" w:themeColor="text1" w:themeTint="A6"/>
        </w:rPr>
        <w:t>{g539:&lt;w:r&gt;&lt;w:rPr&gt;&lt;w:color w:val="595959" w:themeColor="text1" w:themeTint="A6"/&gt;&lt;/w:rPr&gt;&lt;w:t&gt;}.{/g540:&lt;/w:t&gt;&lt;/w:r&gt;}</w:t>
      </w:r>
      <w:proofErr w:type="gramEnd"/>
      <w:r>
        <w:t xml:space="preserve">{x541:&lt;w:proofErr w:type="gramEnd"/&gt;}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{x0:&lt;w:r&gt;&lt;w:object w:dxaOrig="3915" w:dyaOrig="3243"&gt;&lt;v:shapetype id="_x0000_t75" coordsize="21600,21600" o:spt="75" o:preferrelative="t" path="m@4@5l@4@11@9@11@9@5xe" filled="f" stroked="f"&gt;&lt;v:stroke joinstyle="miter"/&gt;&lt;v:formulas&gt;&lt;v:f eqn="if lineDrawn pixelLineWidth 0"/&gt;&lt;v:f eqn="sum @0 1 0"/&gt;&lt;v:f eqn="sum 0 0 @1"/&gt;&lt;v:f eqn="prod @2 1 2"/&gt;&lt;v:f eqn="prod @3 21600 pixelWidth"/&gt;&lt;v:f eqn="prod @3 21600 pixelHeight"/&gt;&lt;v:f eqn="sum @0 0 1"/&gt;&lt;v:f eqn="prod @6 1 2"/&gt;&lt;v:f eqn="prod @7 21600 pixelWidth"/&gt;&lt;v:f eqn="sum @8 21600 0"/&gt;&lt;v:f eqn="prod @7 21600 pixelHeight"/&gt;&lt;v:f eqn="sum @10 21600 0"/&gt;&lt;/v:formulas&gt;&lt;v:path o:extrusionok="f" gradientshapeok="t" o:connecttype="rect"/&gt;&lt;o:lock v:ext="edit" aspectratio="t"/&gt;&lt;/v:shapetype&gt;&lt;v:shape id="_x0000_i1036" type="#_x0000_t75" style="width:195.6pt;height:233pt" o:ole=""&gt;&lt;v:imagedata r:id="rId14" o:title=""/&gt;&lt;/v:shape&gt;&lt;o:OLEObject Type="Embed" ProgID="Excel.Sheet.12" ShapeID="_x0000_i1036" DrawAspect="Content" ObjectID="_1263789512" r:id="rId15"/&gt;&lt;/w:object&gt;&lt;/w:r&gt;}</w:t>
      </w:r>
    </w:p>
    <w:p>
      <w:r>
        <w:t xml:space="preserve">ocumentday evisionsray</w:t>
      </w:r>
    </w:p>
    <w:p>
      <w:pPr>
        <w:pStyle w:val="ListParagraph"/>
        <w:numPr>
          <w:ilvl w:val="0"/>
          <w:numId w:val="3"/>
        </w:numPr>
      </w:pPr>
      <w:r>
        <w:t xml:space="preserve"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{g0:&lt;w:r&gt;&lt;w:lastRenderedPageBreak/&gt;&lt;w:t&gt;}2008 ebfay 06: vay1.1: ixedfay irstfay erlinkhypay; angedchay Excelhay omfray egularray astepay ashay abletay otay anhay embeddedhay eadsheetspray{/g1:&lt;/w:t&gt;&lt;/w:r&gt;}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{g0:&lt;w:r&gt;&lt;w:rPr&gt;&lt;w:rStyle w:val="Hyperlink"/&gt;&lt;/w:rPr&gt;&lt;w:t&gt;}httpay://OpenOfficeOrgNinjahay.ooglepagesgay.omcay/OpenXMLhay_eferenceray_ocumentday{/g1:&lt;/w:t&gt;&lt;/w:r&gt;}</w:t>
        </w:r>
      </w:hyperlink>
      <w:r>
        <w:t xml:space="preserve">{x2:&lt;/w:hyperlink&gt;}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{x0:&lt;w:r&gt;&lt;w:rPr&gt;&lt;w:rStyle w:val="CommentReference"/&gt;&lt;/w:rPr&gt;&lt;w:annotationRef/&gt;&lt;/w:r&gt;}</w:t>
      </w:r>
      <w:r>
        <w:t>{g1:&lt;w:r&gt;&lt;w:t&gt;}icenay ommentcay{/g2:&lt;/w:t&gt;&lt;/w:r&gt;}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{x0:&lt;w:r&gt;&lt;w:separator/&gt;&lt;/w:r&gt;}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{g0:&lt;w:r&gt;&lt;w:t xml:space="preserve"&gt;}ooterfay.  agepay umbernay: {/g1:&lt;/w:t&gt;&lt;/w:r&gt;}</w:t>
    </w:r>
    <w:fldSimple w:instr=" PAGE   \* MERGEFORMAT ">
      <w:r>
        <w:t xml:space="preserve">{x2:&lt;w:fldSimple w:instr=" PAGE   \* MERGEFORMAT "&gt;}</w:t>
      </w:r>
      <w:r w:rsidR="00E31D1B">
        <w:rPr>
          <w:noProof/>
        </w:rPr>
        <w:t>{g3:&lt;w:r w:rsidR="00E31D1B"&gt;&lt;w:rPr&gt;&lt;w:noProof/&gt;&lt;/w:rPr&gt;&lt;w:t&gt;}1{/g4:&lt;/w:t&gt;&lt;/w:r&gt;}</w:t>
      </w:r>
    </w:fldSimple>
    <w:r>
      <w:t xml:space="preserve">{x5:&lt;/w:fldSimple&gt;}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{g0:&lt;w:r&gt;&lt;w:t xml:space="preserve"&gt;}ooterfay.  agepay umbernay: {/g1:&lt;/w:t&gt;&lt;/w:r&gt;}</w:t>
    </w:r>
    <w:fldSimple w:instr=" PAGE   \* MERGEFORMAT ">
      <w:r>
        <w:t xml:space="preserve">{x2:&lt;w:fldSimple w:instr=" PAGE   \* MERGEFORMAT "&gt;}</w:t>
      </w:r>
      <w:r w:rsidR="00E31D1B">
        <w:rPr>
          <w:noProof/>
        </w:rPr>
        <w:t>{g3:&lt;w:r w:rsidR="00E31D1B"&gt;&lt;w:rPr&gt;&lt;w:noProof/&gt;&lt;/w:rPr&gt;&lt;w:t&gt;}3{/g4:&lt;/w:t&gt;&lt;/w:r&gt;}</w:t>
      </w:r>
    </w:fldSimple>
    <w:r>
      <w:t xml:space="preserve">{x5:&lt;/w:fldSimple&gt;}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{x0:&lt;w:r&gt;&lt;w:separator/&gt;&lt;/w:r&gt;}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{x0:&lt;w:r&gt;&lt;w:rPr&gt;&lt;w:rStyle w:val="FootnoteReference"/&gt;&lt;/w:rPr&gt;&lt;w:footnoteRef/&gt;&lt;/w:r&gt;}</w:t>
      </w:r>
      <w:r>
        <w:t xml:space="preserve">{g1:&lt;w:r&gt;&lt;w:t xml:space="preserve"&gt;} isthay ishay ethay ootnotefay.{/g2:&lt;/w:t&gt;&lt;/w:r&gt;}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{g0:&lt;w:r&gt;&lt;w:t&gt;}eaderhay eftlay alignhay{/g1:&lt;/w:t&gt;&lt;/w:r&gt;}</w:t>
    </w:r>
    <w:r>
      <w:ptab w:relativeTo="margin" w:alignment="center" w:leader="none"/>
    </w:r>
    <w:r>
      <w:t xml:space="preserve">{x2:&lt;w:r&gt;&lt;w:ptab w:relativeTo="margin" w:alignment="center" w:leader="none"/&gt;&lt;/w:r&gt;}</w:t>
    </w:r>
    <w:r>
      <w:t>{g3:&lt;w:r&gt;&lt;w:t&gt;}eaderhay entercay{/g4:&lt;/w:t&gt;&lt;/w:r&gt;}</w:t>
    </w:r>
    <w:r>
      <w:ptab w:relativeTo="margin" w:alignment="right" w:leader="none"/>
    </w:r>
    <w:r>
      <w:t xml:space="preserve">{x5:&lt;w:r&gt;&lt;w:ptab w:relativeTo="margin" w:alignment="right" w:leader="none"/&gt;&lt;/w:r&gt;}</w:t>
    </w:r>
    <w:r>
      <w:t>{g6:&lt;w:r&gt;&lt;w:t&gt;}eaderhay ightray{/g7:&lt;/w:t&gt;&lt;/w:r&gt;}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{g0:&lt;w:r&gt;&lt;w:t&gt;}eaderhay eftlay alignhay{/g1:&lt;/w:t&gt;&lt;/w:r&gt;}</w:t>
    </w:r>
    <w:r>
      <w:ptab w:relativeTo="margin" w:alignment="center" w:leader="none"/>
    </w:r>
    <w:r>
      <w:t xml:space="preserve">{x2:&lt;w:r&gt;&lt;w:ptab w:relativeTo="margin" w:alignment="center" w:leader="none"/&gt;&lt;/w:r&gt;}</w:t>
    </w:r>
    <w:r>
      <w:t>{g3:&lt;w:r&gt;&lt;w:t&gt;}eaderhay entercay{/g4:&lt;/w:t&gt;&lt;/w:r&gt;}</w:t>
    </w:r>
    <w:r>
      <w:ptab w:relativeTo="margin" w:alignment="right" w:leader="none"/>
    </w:r>
    <w:r>
      <w:t xml:space="preserve">{x5:&lt;w:r&gt;&lt;w:ptab w:relativeTo="margin" w:alignment="right" w:leader="none"/&gt;&lt;/w:r&gt;}</w:t>
    </w:r>
    <w:r>
      <w:t>{g6:&lt;w:r&gt;&lt;w:t&gt;}eaderhay ightray{/g7:&lt;/w:t&gt;&lt;/w:r&gt;}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