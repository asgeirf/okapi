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 oducedpray inhay icrosoftmay Officehay 2007.  isthay ocumentday eststay ahay arietyvay ofhay asicbay eaturesfay orfay omparingcay ogramspray ichwhay onvertcay orhay otherwisehay interprethay OpenXMLhay .</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allsmay apscay</w:t>
      </w:r>
      <w:r>
        <w:t xml:space="preserve">,</w:t>
      </w:r>
      <w:r>
        <w:rPr>
          <w:caps/>
        </w:rPr>
        <w:t xml:space="preserve"> allhay apscay</w:t>
      </w:r>
      <w:r>
        <w:t xml:space="preserve">, </w:t>
      </w:r>
      <w:r>
        <w:rPr>
          <w:rFonts w:ascii="Times New Roman" w:hAnsi="Times New Roman" w:cs="Times New Roman"/>
        </w:rPr>
        <w:t>imestay ewnay omanray</w:t>
      </w:r>
      <w:r>
        <w:t xml:space="preserve">, </w:t>
      </w:r>
      <w:r>
        <w:rPr>
          <w:rFonts w:ascii="Arial" w:hAnsi="Arial" w:cs="Arial"/>
        </w:rPr>
        <w:t xml:space="preserve">Arialhay, </w:t>
      </w:r>
      <w:r>
        <w:rPr>
          <w:rFonts w:ascii="Arial" w:hAnsi="Arial" w:cs="Arial"/>
          <w:sz w:val="16"/>
          <w:szCs w:val="16"/>
        </w:rPr>
        <w:t>Arialhay 8 ptay</w:t>
      </w:r>
      <w:r>
        <w:t xml:space="preserve">, </w:t>
      </w:r>
      <w:r>
        <w:rPr>
          <w:color w:val="C00000"/>
        </w:rPr>
        <w:t xml:space="preserve">edray oregroundfay</w:t>
      </w:r>
      <w:r>
        <w:t xml:space="preserve">,</w:t>
      </w:r>
      <w:r>
        <w:rPr>
          <w:color w:val="002060"/>
        </w:rPr>
        <w:t xml:space="preserve"> </w:t>
      </w:r>
      <w:r>
        <w:rPr>
          <w:color w:val="0070C0"/>
        </w:rPr>
        <w:t>ueblay</w:t>
      </w:r>
      <w:r>
        <w:t xml:space="preserve">,</w:t>
      </w:r>
      <w:r>
        <w:rPr>
          <w:color w:val="00B050"/>
        </w:rPr>
        <w:t xml:space="preserve"> eengray, </w:t>
      </w:r>
      <w:r>
        <w:rPr>
          <w:highlight w:val="yellow"/>
        </w:rPr>
        <w:t>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 xml:space="preserve">.</w:t>
      </w:r>
    </w:p>
    <w:p>
      <w:r>
        <w:t xml:space="preserve">enwhay editinghay, ithay ishay elpfulhay otay acktray </w:t>
      </w:r>
      <w:del w:id="0" w:author="name" w:date="2008-01-21T12:29:00Z">
        <w:r>
          <w:delText xml:space="preserve">edits  </w:delText>
        </w:r>
      </w:del>
      <w:ins w:id="1" w:author="name" w:date="2008-01-21T12:29:00Z">
        <w:r>
          <w:t xml:space="preserve">angeschay  </w:t>
        </w:r>
      </w:ins>
      <w:r>
        <w:t xml:space="preserve">orhay addhay </w:t>
      </w:r>
      <w:commentRangeStart w:id="2"/>
      <w:r>
        <w:t xml:space="preserve">ommentscay</w:t>
      </w:r>
      <w:commentRangeEnd w:id="2"/>
      <w:r>
        <w:rPr>
          <w:rStyle w:val="CommentReference"/>
        </w:rPr>
        <w:commentReference w:id="2"/>
      </w:r>
      <w:r>
        <w:t xml:space="preserve">.</w:t>
      </w:r>
    </w:p>
    <w:p>
      <w:pPr>
        <w:ind w:left="1440" w:right="1440"/>
        <w:rPr>
          <w:color w:val="7F7F7F" w:themeColor="text1" w:themeTint="80"/>
        </w:rPr>
      </w:pPr>
      <w:r>
        <w:t xml:space="preserve">isthay aragraphpay indentedhay eftlay 1 inchhay andhay ightray 1 inchhay.  </w:t>
      </w:r>
      <w:r>
        <w:rPr>
          <w:color w:val="7F7F7F" w:themeColor="text1" w:themeTint="80"/>
        </w:rPr>
        <w:t>oremlay ipsumhay olorday itsay amethay, onsectetuercay adipiscinghay elithay. aurismay ellentesquepay ullanay ecnay esthay.</w:t>
      </w:r>
    </w:p>
    <w:p>
      <w:pPr>
        <w:jc w:val="center"/>
      </w:pPr>
      <w:r>
        <w:t xml:space="preserve">isthay aragraphpay enteredcay</w:t>
      </w:r>
    </w:p>
    <w:p>
      <w:pPr>
        <w:jc w:val="right"/>
      </w:pPr>
      <w:r>
        <w:t xml:space="preserve">isthay aragraphpay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r>
        <w:t>onagoldjay</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 xml:space="preserve">isthay exttay ishay inhay otway olumnscay.  </w:t>
      </w:r>
      <w:r>
        <w:rPr>
          <w:color w:val="595959" w:themeColor="text1" w:themeTint="A6"/>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Pr>
          <w:color w:val="595959" w:themeColor="text1" w:themeTint="A6"/>
        </w:rPr>
        <w:lastRenderedPageBreak/>
        <w:t xml:space="preserve">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w:t>
      </w:r>
    </w:p>
    <w:p/>
    <w:p/>
    <w:p>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byay icunay</w:t>
        </w:r>
      </w:hyperlink>
      <w:r>
        <w:t xml:space="preserve">) ithway ansparencytray ithway uaresqay exttay appingwray.   </w:t>
      </w:r>
      <w:r>
        <w:rPr>
          <w:color w:val="595959" w:themeColor="text1" w:themeTint="A6"/>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t xml:space="preserve"> </w:t>
      </w:r>
    </w:p>
    <w:p/>
    <w:p/>
    <w:p>
      <w:r>
        <w:t xml:space="preserve">ollowingfay ishay ahay astedpay Excelhay ocumentday ithway ahay ewfay eadsheetspray eaturesfay includinghay ormulasfay andhay ahay artchay:</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Ahay1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color w:val="000000"/>
              </w:rPr>
              <w:t>Ahay2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artchay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pPr>
              <w:spacing w:after="0" w:line="240" w:lineRule="auto"/>
              <w:rPr>
                <w:rFonts w:ascii="Calibri" w:eastAsia="Times New Roman" w:hAnsi="Calibri" w:cs="Times New Roman"/>
                <w:color w:val="000000"/>
              </w:rPr>
            </w:pPr>
          </w:p>
        </w:tc>
      </w:tr>
    </w:tbl>
    <w:p>
      <w:r>
        <w:t xml:space="preserve">Ifhay inkinglay otay isthay eferenceray ocumentday, easeplay usehay ethay ollowingfay inklay (insteadhay ofhay ahay irectday inklay):</w:t>
      </w:r>
    </w:p>
    <w:p>
      <w:hyperlink r:id="rId15" w:history="1">
        <w:r>
          <w:rPr>
            <w:rStyle w:val="Hyperlink"/>
          </w:rPr>
          <w:t>httpay://OpenOfficeOrgNinjahay.ooglepagesgay.omcay/OpenXMLhay_eferenceray_ocumentday</w:t>
        </w:r>
      </w:hyperlink>
    </w:p>
    <w:sectPr>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icenay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CD5248">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