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angeschay  </w:t>
        </w:r>
      </w:ins>
      <w:r>
        <w:t xml:space="preserve">orhay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