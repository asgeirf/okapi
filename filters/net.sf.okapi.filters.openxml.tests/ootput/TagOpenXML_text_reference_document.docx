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310" w:rsidRDefault="00AE7E85">
      <w:r>
        <w:t>{g0}isthay{/g1}</w:t>
      </w:r>
      <w:r w:rsidR="00402C87">
        <w:t xml:space="preserve">{g2} ishay ahay eferenceray{/g3}</w:t>
      </w:r>
      <w:r>
        <w:t xml:space="preserve"> ocumentday </w:t>
      </w:r>
      <w:r w:rsidR="00CD5248">
        <w:t xml:space="preserve">{g4}(OOoNinjahay vay1) {/g5}</w:t>
      </w:r>
      <w:r w:rsidR="00F930A5">
        <w:t>{g6}oducedpray{/g7}</w:t>
      </w:r>
      <w:r>
        <w:t xml:space="preserve"> inhay icrosoftmay Officehay 2007.</w:t>
      </w:r>
      <w:r w:rsidR="00F930A5">
        <w:t xml:space="preserve">{g8}  {/g9}</w:t>
      </w:r>
      <w:r w:rsidR="00BC32AA">
        <w:t>{g10}isthay ocumentday eststay ahay arietyvay ofhay asicbay eaturesfay orfay omparingcay ogramspray ichwhay onvertcay orhay otherwisehay interprethay OpenXMLhay .{/g11}</w:t>
      </w:r>
    </w:p>
    <w:p w:rsidR="003C65F5" w:rsidRDefault="00F930A5">
      <w:r>
        <w:t>{g0}esethay ontsfay{/g1}</w:t>
      </w:r>
      <w:r w:rsidR="00402C87">
        <w:t xml:space="preserve">{g2} andhay ontfay attributeshay{/g3}</w:t>
      </w:r>
      <w:r>
        <w:t xml:space="preserve">: </w:t>
      </w:r>
      <w:r w:rsidR="00402C87" w:rsidRPr="00402C87">
        <w:rPr>
          <w:b/>
        </w:rPr>
        <w:t>{g4}oldbay{/g5}</w:t>
      </w:r>
      <w:r w:rsidR="00402C87">
        <w:t xml:space="preserve">{g6}, {/g7}</w:t>
      </w:r>
      <w:r w:rsidR="00402C87" w:rsidRPr="00402C87">
        <w:rPr>
          <w:i/>
        </w:rPr>
        <w:t>{g8}italicshay{/g9}</w:t>
      </w:r>
      <w:r w:rsidR="00402C87">
        <w:t xml:space="preserve">{g10}, {/g11}</w:t>
      </w:r>
      <w:r w:rsidR="00402C87" w:rsidRPr="00402C87">
        <w:rPr>
          <w:u w:val="single"/>
        </w:rPr>
        <w:t>{g12}underlinehay{/g13}</w:t>
      </w:r>
      <w:r w:rsidR="00402C87">
        <w:t xml:space="preserve">{g14}, {/g15}</w:t>
      </w:r>
      <w:r w:rsidR="00402C87" w:rsidRPr="00402C87">
        <w:rPr>
          <w:strike/>
        </w:rPr>
        <w:t>{g16}ikethroughstray{/g17}</w:t>
      </w:r>
      <w:r w:rsidR="00402C87">
        <w:t xml:space="preserve">{g18}, {/g19}</w:t>
      </w:r>
      <w:r w:rsidR="00402C87" w:rsidRPr="00402C87">
        <w:rPr>
          <w:vertAlign w:val="superscript"/>
        </w:rPr>
        <w:t>{g20}uperscriptsay{/g21}</w:t>
      </w:r>
      <w:r w:rsidR="00402C87">
        <w:t xml:space="preserve">{g22}, {/g23}</w:t>
      </w:r>
      <w:r w:rsidR="00402C87" w:rsidRPr="00402C87">
        <w:rPr>
          <w:vertAlign w:val="subscript"/>
        </w:rPr>
        <w:t>{g24}ubscriptsay{/g25}</w:t>
      </w:r>
      <w:r w:rsidR="00402C87">
        <w:t xml:space="preserve">{g26}, {/g27}</w:t>
      </w:r>
      <w:r w:rsidR="00402C87" w:rsidRPr="00402C87">
        <w:rPr>
          <w:smallCaps/>
        </w:rPr>
        <w:t>{g28}allsmay apscay{/g29}</w:t>
      </w:r>
      <w:r w:rsidR="00402C87">
        <w:t>{g30},{/g31}</w:t>
      </w:r>
      <w:r w:rsidR="00402C87" w:rsidRPr="00402C87">
        <w:rPr>
          <w:caps/>
        </w:rPr>
        <w:t xml:space="preserve">{g32} allhay apscay{/g33}</w:t>
      </w:r>
      <w:r w:rsidR="00402C87">
        <w:t xml:space="preserve">{g34}, {/g35}</w:t>
      </w:r>
      <w:r w:rsidRPr="00F930A5">
        <w:rPr>
          <w:rFonts w:ascii="Times New Roman" w:hAnsi="Times New Roman" w:cs="Times New Roman"/>
        </w:rPr>
        <w:t>{g36}imestay ewnay omanray{/g37}</w:t>
      </w:r>
      <w:r>
        <w:t xml:space="preserve">, </w:t>
      </w:r>
      <w:r w:rsidRPr="00F930A5">
        <w:rPr>
          <w:rFonts w:ascii="Arial" w:hAnsi="Arial" w:cs="Arial"/>
        </w:rPr>
        <w:t>{g38}Arialhay{/g39}</w:t>
      </w:r>
      <w:r>
        <w:rPr>
          <w:rFonts w:ascii="Arial" w:hAnsi="Arial" w:cs="Arial"/>
        </w:rPr>
        <w:t xml:space="preserve">{g40}, {/g41}</w:t>
      </w:r>
      <w:r w:rsidRPr="00F930A5">
        <w:rPr>
          <w:rFonts w:ascii="Arial" w:hAnsi="Arial" w:cs="Arial"/>
          <w:sz w:val="16"/>
          <w:szCs w:val="16"/>
        </w:rPr>
        <w:t>{g42}Arialhay 8 ptay{/g43}</w:t>
      </w:r>
      <w:r>
        <w:t xml:space="preserve">, </w:t>
      </w:r>
      <w:r w:rsidRPr="00F930A5">
        <w:rPr>
          <w:color w:val="C00000"/>
        </w:rPr>
        <w:t>{g44}edray{/g45}</w:t>
      </w:r>
      <w:r w:rsidR="00284D5C">
        <w:rPr>
          <w:color w:val="C00000"/>
        </w:rPr>
        <w:t xml:space="preserve">{g46} oregroundfay{/g47}</w:t>
      </w:r>
      <w:r>
        <w:t>{g48},{/g49}</w:t>
      </w:r>
      <w:r w:rsidRPr="00F930A5">
        <w:rPr>
          <w:color w:val="002060"/>
        </w:rPr>
        <w:t xml:space="preserve">{g50} {/g51}</w:t>
      </w:r>
      <w:r w:rsidRPr="00F930A5">
        <w:rPr>
          <w:color w:val="0070C0"/>
        </w:rPr>
        <w:t>{g52}ueblay{/g53}</w:t>
      </w:r>
      <w:r>
        <w:t>{g54},{/g55}</w:t>
      </w:r>
      <w:r w:rsidRPr="00F930A5">
        <w:rPr>
          <w:color w:val="00B050"/>
        </w:rPr>
        <w:t xml:space="preserve">{g56} eengray{/g57}</w:t>
      </w:r>
      <w:r w:rsidR="00284D5C">
        <w:rPr>
          <w:color w:val="00B050"/>
        </w:rPr>
        <w:t xml:space="preserve">{g58}, {/g59}</w:t>
      </w:r>
      <w:r w:rsidR="00284D5C" w:rsidRPr="00284D5C">
        <w:rPr>
          <w:highlight w:val="yellow"/>
        </w:rPr>
        <w:t>{g60}ellowyay ighlighthay{/g61}</w:t>
      </w:r>
      <w:r w:rsidR="00402C87">
        <w:t xml:space="preserve">{g62}.  {/g63}</w:t>
      </w:r>
      <w:r w:rsidR="004504A4">
        <w:t xml:space="preserve">{g64}erehay arehay anhay {/g65}</w:t>
      </w:r>
      <w:r w:rsidR="002C1A5A">
        <w:t>{g66}externalhay{/g67}</w:t>
      </w:r>
      <w:r w:rsidR="00402C87">
        <w:t xml:space="preserve">{g68} {/g69}</w:t>
      </w:r>
      <w:hyperlink r:id="rId8" w:history="1">
        <w:r>
          <w:t xml:space="preserve">{x70}</w:t>
        </w:r>
        <w:r w:rsidR="004504A4" w:rsidRPr="0058328B">
          <w:rPr>
            <w:rStyle w:val="Hyperlink"/>
          </w:rPr>
          <w:t>{g71}erlinkhypay{/g72}</w:t>
        </w:r>
      </w:hyperlink>
      <w:r>
        <w:t xml:space="preserve">{x73}</w:t>
      </w:r>
      <w:r w:rsidR="00AF362D">
        <w:t xml:space="preserve">{g74}, {/g75}</w:t>
      </w:r>
      <w:r w:rsidR="002C1A5A">
        <w:t xml:space="preserve">{g76}ahay {/g77}</w:t>
      </w:r>
      <w:hyperlink w:anchor="ordered_list" w:history="1">
        <w:r>
          <w:t xml:space="preserve">{x78}</w:t>
        </w:r>
        <w:r w:rsidR="002C1A5A" w:rsidRPr="002C1A5A">
          <w:rPr>
            <w:rStyle w:val="Hyperlink"/>
          </w:rPr>
          <w:t xml:space="preserve">{g79}ookmarkbay umpjay otay {/g80}</w:t>
        </w:r>
        <w:r w:rsidR="004504A4">
          <w:rPr>
            <w:rStyle w:val="Hyperlink"/>
          </w:rPr>
          <w:t xml:space="preserve">{g81}ethay {/g82}</w:t>
        </w:r>
        <w:r w:rsidR="002C1A5A" w:rsidRPr="002C1A5A">
          <w:rPr>
            <w:rStyle w:val="Hyperlink"/>
          </w:rPr>
          <w:t>{g83}orderedhay istlay{/g84}</w:t>
        </w:r>
      </w:hyperlink>
      <w:r>
        <w:t xml:space="preserve">{x85}</w:t>
      </w:r>
      <w:r w:rsidR="004504A4">
        <w:t>{g86}, andhay{/g87}</w:t>
      </w:r>
      <w:r w:rsidR="00AF362D">
        <w:t xml:space="preserve">{g88} ahay ootnotefay{/g89}</w:t>
      </w:r>
      <w:r w:rsidR="00AF362D">
        <w:rPr>
          <w:rStyle w:val="FootnoteReference"/>
        </w:rPr>
        <w:footnoteReference w:id="2"/>
      </w:r>
      <w:r>
        <w:t xml:space="preserve">{x90}</w:t>
      </w:r>
      <w:r w:rsidR="004504A4">
        <w:t>{g91}.{/g92}</w:t>
      </w:r>
    </w:p>
    <w:p w:rsidR="00AF362D" w:rsidRDefault="00AF362D">
      <w:r>
        <w:t xml:space="preserve">enwhay editinghay, ithay ishay elpfulhay otay acktray </w:t>
      </w:r>
      <w:del w:id="0" w:author="name" w:date="2008-01-21T12:29:00Z">
        <w:r w:rsidDel="00AF362D">
          <w:delText xml:space="preserve">edits  </w:delText>
        </w:r>
      </w:del>
      <w:r>
        <w:t xml:space="preserve">{x0}</w:t>
      </w:r>
      <w:ins w:id="1" w:author="name" w:date="2008-01-21T12:29:00Z">
        <w:r>
          <w:t xml:space="preserve">{g1}angeschay  {/g2}</w:t>
        </w:r>
      </w:ins>
      <w:r>
        <w:t xml:space="preserve">orhay addhay </w:t>
      </w:r>
      <w:commentRangeStart w:id="2"/>
      <w:r>
        <w:t xml:space="preserve">{x3}</w:t>
      </w:r>
      <w:r>
        <w:t>{g4}ommentscay{/g5}</w:t>
      </w:r>
      <w:commentRangeEnd w:id="2"/>
      <w:r>
        <w:t xml:space="preserve">{x6}</w:t>
      </w:r>
      <w:r>
        <w:rPr>
          <w:rStyle w:val="CommentReference"/>
        </w:rPr>
        <w:commentReference w:id="2"/>
      </w:r>
      <w:r>
        <w:t xml:space="preserve">{x7}</w:t>
      </w:r>
      <w:r>
        <w:t>{g8}.{/g9}</w:t>
      </w:r>
    </w:p>
    <w:p w:rsidR="001019D4" w:rsidRDefault="00DD3E69" w:rsidP="000535C2">
      <w:pPr>
        <w:ind w:left="1440" w:right="1440"/>
        <w:rPr>
          <w:color w:val="7F7F7F" w:themeColor="text1" w:themeTint="80"/>
        </w:rPr>
      </w:pPr>
      <w:r>
        <w:t>{g0}isthay aragraphpay indenthay{/g1}</w:t>
      </w:r>
      <w:r w:rsidR="001019D4">
        <w:t xml:space="preserve">{g2}edhay eftlay 1 inchhay andhay ightray 1 inchhay.  {/g3}</w:t>
      </w:r>
      <w:r w:rsidR="001019D4" w:rsidRPr="00DD3E69">
        <w:rPr>
          <w:color w:val="7F7F7F" w:themeColor="text1" w:themeTint="80"/>
        </w:rPr>
        <w:t>{g4}oremlay ipsumhay olorday itsay amethay, onsectetuercay adipiscinghay elithay. aurismay ellentesquepay ullanay ecnay esthay.{/g5}</w:t>
      </w:r>
    </w:p>
    <w:p w:rsidR="00DD3E69" w:rsidRDefault="00DD3E69" w:rsidP="00DD3E69">
      <w:pPr>
        <w:jc w:val="center"/>
      </w:pPr>
      <w:r w:rsidRPr="00DD3E69">
        <w:t>{g0}isthay aragraphpay enteredcay{/g1}</w:t>
      </w:r>
    </w:p>
    <w:p w:rsidR="00DD3E69" w:rsidRPr="00DD3E69" w:rsidRDefault="00DD3E69" w:rsidP="00DD3E69">
      <w:pPr>
        <w:jc w:val="right"/>
      </w:pPr>
      <w:r>
        <w:t>{g0}isthay aragraphpay ightray alignedhay.{/g1}</w:t>
      </w:r>
    </w:p>
    <w:p w:rsidR="00BC32AA" w:rsidRDefault="00BC32AA" w:rsidP="00BC32AA">
      <w:pPr>
        <w:pBdr>
          <w:top w:val="single" w:sz="4" w:space="1" w:color="1F497D" w:themeColor="text2"/>
          <w:left w:val="single" w:sz="4" w:space="4" w:color="1F497D" w:themeColor="text2"/>
          <w:bottom w:val="single" w:sz="4" w:space="1" w:color="1F497D" w:themeColor="text2"/>
          <w:right w:val="single" w:sz="4" w:space="4" w:color="1F497D" w:themeColor="text2"/>
        </w:pBdr>
      </w:pPr>
      <w:r>
        <w:t>{g0}isthay aragraphpay ashay ahay ueblay outlinehay.{/g1}</w:t>
      </w:r>
    </w:p>
    <w:p w:rsidR="00402C87" w:rsidRDefault="00402C87">
      <w:bookmarkStart w:id="3" w:name="ordered_list"/>
      <w:bookmarkEnd w:id="3"/>
      <w:r>
        <w:t>{g0}isthay ishay anhay orderedhay istlay:{/g1}</w:t>
      </w:r>
    </w:p>
    <w:p w:rsidR="00402C87" w:rsidRDefault="00402C87" w:rsidP="00402C87">
      <w:pPr>
        <w:pStyle w:val="ListParagraph"/>
        <w:numPr>
          <w:ilvl w:val="0"/>
          <w:numId w:val="1"/>
        </w:numPr>
      </w:pPr>
      <w:r>
        <w:t>{g0}Onehay{/g1}</w:t>
      </w:r>
    </w:p>
    <w:p w:rsidR="00402C87" w:rsidRDefault="00402C87" w:rsidP="00402C87">
      <w:pPr>
        <w:pStyle w:val="ListParagraph"/>
        <w:numPr>
          <w:ilvl w:val="0"/>
          <w:numId w:val="1"/>
        </w:numPr>
      </w:pPr>
      <w:r>
        <w:t>{g0}otway{/g1}</w:t>
      </w:r>
    </w:p>
    <w:p w:rsidR="00402C87" w:rsidRDefault="00402C87" w:rsidP="00402C87">
      <w:pPr>
        <w:pStyle w:val="ListParagraph"/>
        <w:numPr>
          <w:ilvl w:val="0"/>
          <w:numId w:val="1"/>
        </w:numPr>
      </w:pPr>
      <w:r>
        <w:t>{g0}eethray{/g1}</w:t>
      </w:r>
    </w:p>
    <w:p w:rsidR="00402C87" w:rsidRDefault="00402C87" w:rsidP="00402C87">
      <w:r>
        <w:t>{g0}isthay ishay anhay unorderedhay istlay:{/g1}</w:t>
      </w:r>
    </w:p>
    <w:p w:rsidR="00402C87" w:rsidRDefault="00402C87" w:rsidP="00402C87">
      <w:pPr>
        <w:pStyle w:val="ListParagraph"/>
        <w:numPr>
          <w:ilvl w:val="0"/>
          <w:numId w:val="2"/>
        </w:numPr>
      </w:pPr>
      <w:r>
        <w:t>{g0}Applehay{/g1}</w:t>
      </w:r>
    </w:p>
    <w:p w:rsidR="002C1A5A" w:rsidRDefault="002C1A5A" w:rsidP="002C1A5A">
      <w:pPr>
        <w:pStyle w:val="ListParagraph"/>
        <w:numPr>
          <w:ilvl w:val="1"/>
          <w:numId w:val="2"/>
        </w:numPr>
      </w:pPr>
      <w:r>
        <w:t>{g0}acintoshmay{/g1}</w:t>
      </w:r>
    </w:p>
    <w:p w:rsidR="002C1A5A" w:rsidRDefault="002C1A5A" w:rsidP="002C1A5A">
      <w:pPr>
        <w:pStyle w:val="ListParagraph"/>
        <w:numPr>
          <w:ilvl w:val="1"/>
          <w:numId w:val="2"/>
        </w:numPr>
      </w:pPr>
      <w:r>
        <w:t>{g0}onagoldjay{/g1}</w:t>
      </w:r>
    </w:p>
    <w:p w:rsidR="00402C87" w:rsidRDefault="00402C87" w:rsidP="00402C87">
      <w:pPr>
        <w:pStyle w:val="ListParagraph"/>
        <w:numPr>
          <w:ilvl w:val="0"/>
          <w:numId w:val="2"/>
        </w:numPr>
      </w:pPr>
      <w:r>
        <w:t>{g0}ananabay{/g1}</w:t>
      </w:r>
    </w:p>
    <w:p w:rsidR="00402C87" w:rsidRDefault="00402C87" w:rsidP="00402C87">
      <w:pPr>
        <w:pStyle w:val="ListParagraph"/>
        <w:numPr>
          <w:ilvl w:val="0"/>
          <w:numId w:val="2"/>
        </w:numPr>
      </w:pPr>
      <w:r>
        <w:t>{g0}Orangehay{/g1}</w:t>
      </w:r>
    </w:p>
    <w:p w:rsidR="001019D4" w:rsidRDefault="001019D4" w:rsidP="001019D4">
      <w:r>
        <w:t>{g0}Ahay abletay ollowsfay:{/g1}</w:t>
      </w:r>
    </w:p>
    <w:tbl>
      <w:tblPr>
        <w:tblStyle w:val="TableGrid"/>
        <w:tblW w:w="0" w:type="auto"/>
        <w:tblLook w:val="04A0"/>
      </w:tblPr>
      <w:tblGrid>
        <w:gridCol w:w="4788"/>
        <w:gridCol w:w="4788"/>
      </w:tblGrid>
      <w:tr w:rsidR="001019D4" w:rsidTr="001019D4">
        <w:tc>
          <w:tcPr>
            <w:tcW w:w="4788" w:type="dxa"/>
          </w:tcPr>
          <w:p w:rsidR="001019D4" w:rsidRDefault="001019D4" w:rsidP="001019D4">
            <w:r>
              <w:t>{g0}olumncay 1 owray 1{/g1}</w:t>
            </w:r>
          </w:p>
        </w:tc>
        <w:tc>
          <w:tcPr>
            <w:tcW w:w="4788" w:type="dxa"/>
          </w:tcPr>
          <w:p w:rsidR="001019D4" w:rsidRDefault="001019D4" w:rsidP="001019D4">
            <w:r>
              <w:t>{g0}cay2ray1{/g1}</w:t>
            </w:r>
          </w:p>
        </w:tc>
      </w:tr>
      <w:tr w:rsidR="001019D4" w:rsidTr="001019D4">
        <w:tc>
          <w:tcPr>
            <w:tcW w:w="4788" w:type="dxa"/>
          </w:tcPr>
          <w:p w:rsidR="001019D4" w:rsidRDefault="001019D4" w:rsidP="001019D4">
            <w:r>
              <w:t>{g0}cay1ray2{/g1}</w:t>
            </w:r>
          </w:p>
        </w:tc>
        <w:tc>
          <w:tcPr>
            <w:tcW w:w="4788" w:type="dxa"/>
          </w:tcPr>
          <w:p w:rsidR="001019D4" w:rsidRDefault="001019D4" w:rsidP="001019D4">
            <w:r>
              <w:t>{g0}cay2ray2{/g1}</w:t>
            </w:r>
          </w:p>
        </w:tc>
      </w:tr>
    </w:tbl>
    <w:p w:rsidR="0042144F" w:rsidRDefault="0042144F" w:rsidP="0042144F">
      <w:r>
        <w:t>{g0}ollowingfay ishay ahay anualmay agepay eakbray:{/g1}</w:t>
      </w:r>
    </w:p>
    <w:p w:rsidR="0042144F" w:rsidRDefault="0042144F">
      <w:r>
        <w:br w:type="page"/>
      </w:r>
      <w:r>
        <w:t xml:space="preserve">{x0}</w:t>
      </w:r>
    </w:p>
    <w:p w:rsidR="0042144F" w:rsidRDefault="0042144F" w:rsidP="0042144F">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&lt;w:r&gt;&lt;w:t xml:space="preserve"&gt;&lt;/w:t&gt;&lt;/w:r&gt;
    </w:p>
    <w:p w:rsidR="0042144F" w:rsidRDefault="0042144F" w:rsidP="0042144F">
      <w:pPr>
        <w:sectPr w:rsidR="0042144F" w:rsidSect="00BC32AA">
          <w:type w:val="continuous"/>
          <w:pgSz w:w="12240" w:h="15840"/>
          <w:pgMar w:top="1440" w:right="1440" w:bottom="1440" w:left="1440" w:header="720" w:footer="720" w:gutter="0"/>
          <w:cols w:num="2" w:space="720"/>
          <w:docGrid w:linePitch="360"/>
        </w:sectPr>
      </w:pPr>
      <w:r>
        <w:lastRenderedPageBreak/>
        <w:t xml:space="preserve">{g0}isthay exttay ishay inhay otway olumnscay.  {/g1}</w:t>
      </w:r>
      <w:r w:rsidRPr="00BC32AA">
        <w:rPr>
          <w:color w:val="595959" w:themeColor="text1" w:themeTint="A6"/>
        </w:rPr>
        <w:t xml:space="preserve">{g2}oremlay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{/g3}</w:t>
      </w:r>
      <w:r w:rsidRPr="00BC32AA">
        <w:rPr>
          <w:color w:val="595959" w:themeColor="text1" w:themeTint="A6"/>
        </w:rPr>
        <w:lastRenderedPageBreak/>
        <w:t xml:space="preserve">{g4}apiensay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{/g5}</w:t>
      </w:r>
    </w:p>
    <w:p w:rsidR="0042144F" w:rsidRDefault="0042144F" w:rsidP="0042144F"/>
    <w:p w:rsidR="00643096" w:rsidRDefault="00BC32AA" w:rsidP="00643096">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icturepay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uestay_byay_icunay.pngay"/>
                    <pic:cNvPicPr/>
                  </pic:nvPicPr>
                  <pic:blipFill>
                    <a:blip r:embed="rId12"/>
                    <a:stretch>
                      <a:fillRect/>
                    </a:stretch>
                  </pic:blipFill>
                  <pic:spPr>
                    <a:xfrm>
                      <a:off x="0" y="0"/>
                      <a:ext cx="1304925" cy="1304925"/>
                    </a:xfrm>
                    <a:prstGeom prst="rect">
                      <a:avLst/>
                    </a:prstGeom>
                  </pic:spPr>
                </pic:pic>
              </a:graphicData>
            </a:graphic>
          </wp:anchor>
        </w:drawing>
      </w:r>
      <w:r>
        <w:t xml:space="preserve">{x0}</w:t>
      </w:r>
      <w:r w:rsidR="00643096">
        <w:t xml:space="preserve">{g1}otay ethay ightray {/g2}</w:t>
      </w:r>
      <w:r w:rsidR="0047745F">
        <w:t xml:space="preserve">{g3}ishay ahay pngay {/g4}</w:t>
      </w:r>
      <w:r w:rsidR="00643096">
        <w:t>{g5}({/g6}</w:t>
      </w:r>
      <w:hyperlink r:id="rId13" w:history="1">
        <w:r>
          <w:t xml:space="preserve">{x7}</w:t>
        </w:r>
        <w:r w:rsidR="00643096" w:rsidRPr="00643096">
          <w:rPr>
            <w:rStyle w:val="Hyperlink"/>
          </w:rPr>
          <w:t>{g8}byay icunay{/g9}</w:t>
        </w:r>
      </w:hyperlink>
      <w:r>
        <w:t xml:space="preserve">{x10}</w:t>
      </w:r>
      <w:r w:rsidR="00643096">
        <w:t xml:space="preserve">{g11}) {/g12}</w:t>
      </w:r>
      <w:r w:rsidR="0047745F">
        <w:t>{g13}ithway ansparencytray{/g14}</w:t>
      </w:r>
      <w:r w:rsidR="00643096">
        <w:t xml:space="preserve">{g15} ithway uaresqay exttay appingwray.   {/g16}</w:t>
      </w:r>
      <w:r w:rsidR="00643096" w:rsidRPr="00BC32AA">
        <w:rPr>
          <w:color w:val="595959" w:themeColor="text1" w:themeTint="A6"/>
        </w:rPr>
        <w:t>{g17}oremlay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elitvay.{/g18}</w:t>
      </w:r>
      <w:r w:rsidR="00643096">
        <w:t xml:space="preserve">{g19} {/g20}</w:t>
      </w:r>
    </w:p>
    <w:p w:rsidR="0042144F" w:rsidRDefault="0042144F" w:rsidP="001019D4"/>
    <w:p w:rsidR="00BC32AA" w:rsidRDefault="008E7639" w:rsidP="001019D4">
      <w:r>
        <w:t>{g0}ollowingfay ishay ahay astedpay Excelhay ocumentday{/g1}</w:t>
      </w:r>
      <w:r w:rsidR="00126310">
        <w:t xml:space="preserve">{g2} ithway ahay ewfay eadsheetspray{/g3}</w:t>
      </w:r>
      <w:r w:rsidR="00DB57B6">
        <w:t xml:space="preserve">{g4} eaturesfay{/g5}</w:t>
      </w:r>
      <w:r w:rsidR="0042144F">
        <w:t xml:space="preserve">{g6} includinghay ormulasfay andhay ahay artchay{/g7}</w:t>
      </w:r>
      <w:r>
        <w:t>{g8}:{/g9}</w:t>
      </w:r>
    </w:p>
    <w:tbl>
      <w:tblPr>
        <w:tblW w:w="3728" w:type="dxa"/>
        <w:tblInd w:w="108" w:type="dxa"/>
        <w:tblLook w:val="04A0"/>
      </w:tblPr>
      <w:tblGrid>
        <w:gridCol w:w="1776"/>
        <w:gridCol w:w="976"/>
        <w:gridCol w:w="976"/>
      </w:tblGrid>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rsidRPr="008E7639">
              <w:rPr>
                <w:rFonts w:ascii="Calibri" w:eastAsia="Times New Roman" w:hAnsi="Calibri" w:cs="Times New Roman"/>
                <w:color w:val="000000"/>
              </w:rPr>
              <w:t>{g0}Ahay1{/g1}</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rsidRPr="008E7639">
              <w:rPr>
                <w:rFonts w:ascii="Calibri" w:eastAsia="Times New Roman" w:hAnsi="Calibri" w:cs="Times New Roman"/>
                <w:color w:val="000000"/>
              </w:rPr>
              <w:t>{g0}Ahay2{/g1}</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{g0}50{/g1}</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{g0}1/21/2008 12:12{/g1}</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{g0}1{/g1}</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{g0}2{/g1}</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{g0}3{/g1}</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60288" behindDoc="0" locked="0" layoutInCell="1" allowOverlap="1">
                  <wp:simplePos x="0" y="0"/>
                  <wp:positionH relativeFrom="column">
                    <wp:posOffset>28575</wp:posOffset>
                  </wp:positionH>
                  <wp:positionV relativeFrom="paragraph">
                    <wp:posOffset>28575</wp:posOffset>
                  </wp:positionV>
                  <wp:extent cx="2562225" cy="1562100"/>
                  <wp:effectExtent l="3175" t="0" r="0" b="3175"/>
                  <wp:wrapNone/>
                  <wp:docPr id="3" name="artchay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t xml:space="preserve">{x0}</w:t>
            </w:r>
          </w:p>
          <w:tbl>
            <w:tblPr>
              <w:tblW w:w="0" w:type="auto"/>
              <w:tblCellSpacing w:w="0" w:type="dxa"/>
              <w:tblCellMar>
                <w:left w:w="0" w:type="dxa"/>
                <w:right w:w="0" w:type="dxa"/>
              </w:tblCellMar>
              <w:tblLook w:val="04A0"/>
            </w:tblPr>
            <w:tblGrid>
              <w:gridCol w:w="1560"/>
            </w:tblGrid>
            <w:tr w:rsidR="0042144F" w:rsidRPr="008E7639">
              <w:trPr>
                <w:trHeight w:val="300"/>
                <w:tblCellSpacing w:w="0" w:type="dxa"/>
              </w:trPr>
              <w:tc>
                <w:tcPr>
                  <w:tcW w:w="1560"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bl>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737A2E">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2C1A5A">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bl>
    <w:p w:rsidR="00BC32AA" w:rsidRDefault="006948CC" w:rsidP="001019D4">
      <w:r>
        <w:t xml:space="preserve">Ifhay </w:t>
      </w:r>
      <w:r w:rsidR="00126310">
        <w:t xml:space="preserve">{g0}inkinglay otay isthay eferenceray ocumentday, easeplay usehay {/g1}</w:t>
      </w:r>
      <w:r w:rsidR="008E75B4">
        <w:t xml:space="preserve">{g2}ethay ollowingfay {/g3}</w:t>
      </w:r>
      <w:r w:rsidR="00126310">
        <w:t>{g4}inklay{/g5}</w:t>
      </w:r>
      <w:r w:rsidR="008E75B4">
        <w:t xml:space="preserve">{g6} (insteadhay ofhay ahay irectday inklay):{/g7}</w:t>
      </w:r>
    </w:p>
    <w:p w:rsidR="00126310" w:rsidRPr="00F930A5" w:rsidRDefault="00A06462" w:rsidP="001019D4">
      <w:hyperlink r:id="rId15" w:history="1">
        <w:r w:rsidR="00126310" w:rsidRPr="00B939E2">
          <w:rPr>
            <w:rStyle w:val="Hyperlink"/>
          </w:rPr>
          <w:t>{g0}httpay://OpenOfficeOrgNinjahay.ooglepagesgay.omcay/OpenXMLhay_eferenceray_ocumentday{/g1}</w:t>
        </w:r>
      </w:hyperlink>
      <w:r>
        <w:t xml:space="preserve">{x2}</w:t>
      </w:r>
    </w:p>
    <w:sectPr w:rsidR="00126310" w:rsidRPr="00F930A5" w:rsidSect="00BC32AA">
      <w:headerReference w:type="default" r:id="rId16"/>
      <w:footerReference w:type="default" r:id="rId17"/>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1-21T12:29:00Z" w:initials="n">
    <w:p w:rsidR="00AF362D" w:rsidRDefault="00AF362D">
      <w:pPr>
        <w:pStyle w:val="CommentText"/>
      </w:pPr>
      <w:r>
        <w:rPr>
          <w:rStyle w:val="CommentReference"/>
        </w:rPr>
        <w:annotationRef/>
      </w:r>
      <w:r>
        <w:t xml:space="preserve">{x0}</w:t>
      </w:r>
      <w:r>
        <w:t>{g1}icenay ommentcay{/g2}</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r>
        <w:t xml:space="preserve">{x0}</w:t>
      </w:r>
    </w:p>
  </w:endnote>
  <w:endnote w:type="continuationSeparator" w:id="1">
    <w:p w:rsidR="002D75F4" w:rsidRDefault="002D75F4" w:rsidP="00BC32AA">
      <w:pPr>
        <w:spacing w:after="0" w:line="240" w:lineRule="auto"/>
      </w:pPr>
      <w:r>
        <w:continuationSeparator/>
      </w:r>
      <w:r>
        <w:t xml:space="preserve">{x0}</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{g0}ooterfay.  agepay umbernay: {/g1}</w:t>
    </w:r>
    <w:fldSimple w:instr=" PAGE   \* MERGEFORMAT ">
      <w:r>
        <w:t xml:space="preserve">{x2}</w:t>
      </w:r>
      <w:r w:rsidR="00CD5248">
        <w:rPr>
          <w:noProof/>
        </w:rPr>
        <w:t>{g3}1{/g4}</w:t>
      </w:r>
    </w:fldSimple>
    <w:r>
      <w:t xml:space="preserve">{x5}</w:t>
    </w:r>
  </w:p>
  <w:p w:rsidR="0042144F" w:rsidRDefault="0042144F">
    <w:pPr>
      <w:pStyle w:val="Footer"/>
    </w:pPr>
    &lt;w:r&gt;&lt;w:t xml:space="preserve"&gt;&lt;/w:t&gt;&lt;/w:r&gt;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{g0}ooterfay.  agepay umbernay: {/g1}</w:t>
    </w:r>
    <w:fldSimple w:instr=" PAGE   \* MERGEFORMAT ">
      <w:r>
        <w:t xml:space="preserve">{x2}</w:t>
      </w:r>
      <w:r w:rsidR="0042144F">
        <w:rPr>
          <w:noProof/>
        </w:rPr>
        <w:t>{g3}3{/g4}</w:t>
      </w:r>
    </w:fldSimple>
    <w:r>
      <w:t xml:space="preserve">{x5}</w:t>
    </w:r>
  </w:p>
  <w:p w:rsidR="00BC32AA" w:rsidRDefault="00BC32AA">
    <w:pPr>
      <w:pStyle w:val="Footer"/>
    </w:pPr>
    &lt;w:r&gt;&lt;w:t xml:space="preserve"&gt;&lt;/w:t&gt;&lt;/w:r&gt;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r>
        <w:t xml:space="preserve">{x0}</w:t>
      </w:r>
    </w:p>
  </w:footnote>
  <w:footnote w:type="continuationSeparator" w:id="1">
    <w:p w:rsidR="002D75F4" w:rsidRDefault="002D75F4" w:rsidP="00BC32AA">
      <w:pPr>
        <w:spacing w:after="0" w:line="240" w:lineRule="auto"/>
      </w:pPr>
      <w:r>
        <w:continuationSeparator/>
      </w:r>
      <w:r>
        <w:t xml:space="preserve">{x0}</w:t>
      </w:r>
    </w:p>
  </w:footnote>
  <w:footnote w:id="2">
    <w:p w:rsidR="00AF362D" w:rsidRDefault="00AF362D">
      <w:pPr>
        <w:pStyle w:val="FootnoteText"/>
      </w:pPr>
      <w:r>
        <w:rPr>
          <w:rStyle w:val="FootnoteReference"/>
        </w:rPr>
        <w:footnoteRef/>
      </w:r>
      <w:r>
        <w:t xml:space="preserve">{x0}</w:t>
      </w:r>
      <w:r>
        <w:t xml:space="preserve">{g1} isthay ishay ethay ootnotefay.{/g2}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{g0}eaderhay eftlay alignhay{/g1}</w:t>
    </w:r>
    <w:r>
      <w:ptab w:relativeTo="margin" w:alignment="center" w:leader="none"/>
    </w:r>
    <w:r>
      <w:t xml:space="preserve">{x2}</w:t>
    </w:r>
    <w:r>
      <w:t>{g3}eaderhay entercay{/g4}</w:t>
    </w:r>
    <w:r>
      <w:ptab w:relativeTo="margin" w:alignment="right" w:leader="none"/>
    </w:r>
    <w:r>
      <w:t xml:space="preserve">{x5}</w:t>
    </w:r>
    <w:r>
      <w:t>{g6}eaderhay ightray{/g7}</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{g0}eaderhay eftlay alignhay{/g1}</w:t>
    </w:r>
    <w:r>
      <w:ptab w:relativeTo="margin" w:alignment="center" w:leader="none"/>
    </w:r>
    <w:r>
      <w:t xml:space="preserve">{x2}</w:t>
    </w:r>
    <w:r>
      <w:t>{g3}eaderhay entercay{/g4}</w:t>
    </w:r>
    <w:r>
      <w:ptab w:relativeTo="margin" w:alignment="right" w:leader="none"/>
    </w:r>
    <w:r>
      <w:t xml:space="preserve">{x5}</w:t>
    </w:r>
    <w:r>
      <w:t>{g6}eaderhay ightray{/g7}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7E85"/>
    <w:rsid w:val="000535C2"/>
    <w:rsid w:val="000D2181"/>
    <w:rsid w:val="001019D4"/>
    <w:rsid w:val="00126310"/>
    <w:rsid w:val="00284D5C"/>
    <w:rsid w:val="002C1A5A"/>
    <w:rsid w:val="002D75F4"/>
    <w:rsid w:val="003C65F5"/>
    <w:rsid w:val="00402C87"/>
    <w:rsid w:val="0042144F"/>
    <w:rsid w:val="004504A4"/>
    <w:rsid w:val="0047745F"/>
    <w:rsid w:val="00643096"/>
    <w:rsid w:val="006948CC"/>
    <w:rsid w:val="008E75B4"/>
    <w:rsid w:val="008E7639"/>
    <w:rsid w:val="00A06462"/>
    <w:rsid w:val="00AE7E85"/>
    <w:rsid w:val="00AF362D"/>
    <w:rsid w:val="00BC32AA"/>
    <w:rsid w:val="00CD5248"/>
    <w:rsid w:val="00DB57B6"/>
    <w:rsid w:val="00DD3E69"/>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s>
</file>

<file path=word/webSettings.xml><?xml version="1.0" encoding="utf-8"?>
<w:webSettings xmlns:r="http://schemas.openxmlformats.org/officeDocument/2006/relationships" xmlns:w="http://schemas.openxmlformats.org/wordprocessingml/2006/main">
  <w:divs>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yperlink%20to%20http://www.OOoNinja.com" TargetMode="External"/><Relationship Id="rId13" Type="http://schemas.openxmlformats.org/officeDocument/2006/relationships/hyperlink" Target="http://clipart.nicubunu.ro/?gallery=rpg_ma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OpenOfficeOrgNinja.googlepages.com/OpenXML_Reference_Document"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tor\Desktop\Excel%20emb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val>
            <c:numRef>
              <c:f>Sheet1!$A$5:$A$7</c:f>
              <c:numCache>
                <c:formatCode>General</c:formatCode>
                <c:ptCount val="3"/>
                <c:pt idx="0">
                  <c:v>1</c:v>
                </c:pt>
                <c:pt idx="1">
                  <c:v>2</c:v>
                </c:pt>
                <c:pt idx="2">
                  <c:v>3</c:v>
                </c:pt>
              </c:numCache>
            </c:numRef>
          </c:val>
        </c:ser>
        <c:axId val="55838976"/>
        <c:axId val="55869440"/>
      </c:barChart>
      <c:catAx>
        <c:axId val="55838976"/>
        <c:scaling>
          <c:orientation val="minMax"/>
        </c:scaling>
        <c:axPos val="b"/>
        <c:tickLblPos val="nextTo"/>
        <c:crossAx val="55869440"/>
        <c:crosses val="autoZero"/>
        <c:auto val="1"/>
        <c:lblAlgn val="ctr"/>
        <c:lblOffset val="100"/>
      </c:catAx>
      <c:valAx>
        <c:axId val="55869440"/>
        <c:scaling>
          <c:orientation val="minMax"/>
        </c:scaling>
        <c:axPos val="l"/>
        <c:majorGridlines/>
        <c:numFmt formatCode="General" sourceLinked="1"/>
        <c:tickLblPos val="nextTo"/>
        <c:crossAx val="5583897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16</cp:revision>
  <cp:lastPrinted>2008-01-21T19:23:00Z</cp:lastPrinted>
  <dcterms:created xsi:type="dcterms:W3CDTF">2008-01-21T17:08:00Z</dcterms:created>
  <dcterms:modified xsi:type="dcterms:W3CDTF">2008-01-23T14:20:00Z</dcterms:modified>
</cp:coreProperties>
</file>