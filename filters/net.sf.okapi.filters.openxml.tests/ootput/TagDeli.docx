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C5A" w:rsidRDefault="00326172" w:rsidP="00326172">
      <w:r>
        <w:t xml:space="preserve">ethay </w:t>
      </w:r>
      <w:del w:id="0" w:author="Dan Higinbotham" w:date="2009-05-07T12:28:00Z">
        <w:r w:rsidRPr="00326172" w:rsidDel="00326172">
          <w:rPr>
            <w:i/>
            <w:iCs/>
          </w:rPr>
          <w:delText>quick</w:delText>
        </w:r>
        <w:r w:rsidRPr="00326172" w:rsidDel="00326172">
          <w:rPr>
            <w:b/>
            <w:bCs/>
          </w:rPr>
          <w:delText xml:space="preserve"> </w:delText>
        </w:r>
        <w:r w:rsidRPr="00326172" w:rsidDel="00326172">
          <w:rPr>
            <w:u w:val="single"/>
          </w:rPr>
          <w:delText>brown</w:delText>
        </w:r>
        <w:r w:rsidDel="00326172">
          <w:delText xml:space="preserve"> </w:delText>
        </w:r>
      </w:del>
      <w:r>
        <w:t xml:space="preserve">{x0}</w:t>
      </w:r>
      <w:ins w:id="1" w:author="HIGINBOTHAMDW" w:date="2009-05-07T16:14:00Z">
        <w:r w:rsidR="00CF50E1">
          <w:rPr>
            <w:i/>
          </w:rPr>
          <w:t xml:space="preserve">{g1}owslay {/g2}</w:t>
        </w:r>
      </w:ins>
      <w:ins w:id="2" w:author="HIGINBOTHAMDW" w:date="2009-05-07T16:15:00Z">
        <w:r w:rsidR="00CF50E1">
          <w:rPr>
            <w:smallCaps/>
          </w:rPr>
          <w:t xml:space="preserve">{g3}edray {/g4}</w:t>
        </w:r>
      </w:ins>
      <w:r w:rsidR="00D01D19">
        <w:t>{g5}oxfay ishay eadday.{/g6}</w:t>
      </w:r>
      <w:r w:rsidR="00563DDD">
        <w:t xml:space="preserve">{g7} {/g8}</w:t>
      </w:r>
    </w:p>
    <w:sectPr w:rsidR="00550C5A" w:rsidSect="00550C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applyBreakingRules/>
    <w:useFELayout/>
  </w:compat>
  <w:rsids>
    <w:rsidRoot w:val="00326172"/>
    <w:rsid w:val="000C2AB1"/>
    <w:rsid w:val="000E5D4E"/>
    <w:rsid w:val="00152CE6"/>
    <w:rsid w:val="00160B1C"/>
    <w:rsid w:val="00162125"/>
    <w:rsid w:val="002151C9"/>
    <w:rsid w:val="00222B4F"/>
    <w:rsid w:val="002A08C9"/>
    <w:rsid w:val="003252E7"/>
    <w:rsid w:val="00326172"/>
    <w:rsid w:val="00332575"/>
    <w:rsid w:val="00371189"/>
    <w:rsid w:val="003746C4"/>
    <w:rsid w:val="005019B1"/>
    <w:rsid w:val="00550C5A"/>
    <w:rsid w:val="00563DDD"/>
    <w:rsid w:val="005B6C68"/>
    <w:rsid w:val="006C3971"/>
    <w:rsid w:val="00774894"/>
    <w:rsid w:val="007877D7"/>
    <w:rsid w:val="007C3601"/>
    <w:rsid w:val="00880E30"/>
    <w:rsid w:val="008B3861"/>
    <w:rsid w:val="008F51C2"/>
    <w:rsid w:val="00932A69"/>
    <w:rsid w:val="0093691D"/>
    <w:rsid w:val="009640AA"/>
    <w:rsid w:val="00996B08"/>
    <w:rsid w:val="009C2893"/>
    <w:rsid w:val="00A33183"/>
    <w:rsid w:val="00A34FF4"/>
    <w:rsid w:val="00A4689A"/>
    <w:rsid w:val="00A84684"/>
    <w:rsid w:val="00B03DA5"/>
    <w:rsid w:val="00B07802"/>
    <w:rsid w:val="00B61CA8"/>
    <w:rsid w:val="00B9271A"/>
    <w:rsid w:val="00BE098C"/>
    <w:rsid w:val="00C17E90"/>
    <w:rsid w:val="00C30474"/>
    <w:rsid w:val="00C963E9"/>
    <w:rsid w:val="00CF50E1"/>
    <w:rsid w:val="00D01D19"/>
    <w:rsid w:val="00D01DFB"/>
    <w:rsid w:val="00D849CA"/>
    <w:rsid w:val="00DF6BDF"/>
    <w:rsid w:val="00E0349C"/>
    <w:rsid w:val="00E205BB"/>
    <w:rsid w:val="00E5217A"/>
    <w:rsid w:val="00EF2ADC"/>
    <w:rsid w:val="00F2422E"/>
    <w:rsid w:val="00F25859"/>
    <w:rsid w:val="00FA6C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C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61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1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</Words>
  <Characters>34</Characters>
  <Application>Microsoft Office Word</Application>
  <DocSecurity>0</DocSecurity>
  <Lines>1</Lines>
  <Paragraphs>1</Paragraphs>
  <ScaleCrop>false</ScaleCrop>
  <Company>LDS Church</Company>
  <LinksUpToDate>false</LinksUpToDate>
  <CharactersWithSpaces>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Higinbotham</dc:creator>
  <cp:keywords/>
  <dc:description/>
  <cp:lastModifiedBy>HIGINBOTHAMDW</cp:lastModifiedBy>
  <cp:revision>5</cp:revision>
  <dcterms:created xsi:type="dcterms:W3CDTF">2009-05-07T18:03:00Z</dcterms:created>
  <dcterms:modified xsi:type="dcterms:W3CDTF">2009-05-08T16:05:00Z</dcterms:modified>
</cp:coreProperties>
</file>