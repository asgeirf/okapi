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 xml:space="preserve">{x0}</w:t>
      </w:r>
      <w:r>
        <w:t>{g1}OOoNinjahay{/g2}</w:t>
      </w:r>
      <w:proofErr w:type="spellEnd"/>
      <w:r>
        <w:t xml:space="preserve">{x3}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 xml:space="preserve">{x4}</w:t>
      </w:r>
      <w:r>
        <w:t>{g5}OpenXMLhay{/g6}</w:t>
      </w:r>
      <w:proofErr w:type="spellEnd"/>
      <w:r>
        <w:t xml:space="preserve">{x7} .</w:t>
      </w:r>
      <w:proofErr w:type="gramEnd"/>
      <w:r>
        <w:t xml:space="preserve">{x8}</w:t>
      </w:r>
    </w:p>
    <w:p>
      <w:r>
        <w:t xml:space="preserve">esethay ontsfay andhay ontfay attributeshay: </w:t>
      </w:r>
      <w:r>
        <w:rPr>
          <w:b/>
        </w:rPr>
        <w:t>{g0}oldbay{/g1}</w:t>
      </w:r>
      <w:r>
        <w:t xml:space="preserve">, </w:t>
      </w:r>
      <w:r>
        <w:rPr>
          <w:i/>
        </w:rPr>
        <w:t>{g2}italicshay{/g3}</w:t>
      </w:r>
      <w:r>
        <w:t xml:space="preserve">, </w:t>
      </w:r>
      <w:r>
        <w:rPr>
          <w:u w:val="single"/>
        </w:rPr>
        <w:t>{g4}underlinehay{/g5}</w:t>
      </w:r>
      <w:r>
        <w:t xml:space="preserve">, </w:t>
      </w:r>
      <w:r>
        <w:rPr>
          <w:strike/>
        </w:rPr>
        <w:t>{g6}ikethroughstray{/g7}</w:t>
      </w:r>
      <w:r>
        <w:t xml:space="preserve">, </w:t>
      </w:r>
      <w:r>
        <w:rPr>
          <w:vertAlign w:val="superscript"/>
        </w:rPr>
        <w:t>{g8}uperscriptsay{/g9}</w:t>
      </w:r>
      <w:r>
        <w:t xml:space="preserve">, </w:t>
      </w:r>
      <w:r>
        <w:rPr>
          <w:vertAlign w:val="subscript"/>
        </w:rPr>
        <w:t>{g10}ubscriptsay{/g11}</w:t>
      </w:r>
      <w:r>
        <w:t xml:space="preserve">, </w:t>
      </w:r>
      <w:r>
        <w:rPr>
          <w:smallCaps/>
        </w:rPr>
        <w:t>{g12}allsmay apscay{/g13}</w:t>
      </w:r>
      <w:r>
        <w:t>{g14},{/g15}</w:t>
      </w:r>
      <w:r>
        <w:rPr>
          <w:caps/>
        </w:rPr>
        <w:t xml:space="preserve">{g16} allhay apscay{/g17}</w:t>
      </w:r>
      <w:r>
        <w:t xml:space="preserve">, </w:t>
      </w:r>
      <w:r>
        <w:rPr>
          <w:rFonts w:ascii="Times New Roman" w:hAnsi="Times New Roman" w:cs="Times New Roman"/>
        </w:rPr>
        <w:t>{g18}imestay ewnay omanray{/g19}</w:t>
      </w:r>
      <w:r>
        <w:t xml:space="preserve">, </w:t>
      </w:r>
      <w:r>
        <w:rPr>
          <w:rFonts w:ascii="Arial" w:hAnsi="Arial" w:cs="Arial"/>
        </w:rPr>
        <w:t xml:space="preserve">{g20}Arialhay, {/g21}</w:t>
      </w:r>
      <w:r>
        <w:rPr>
          <w:rFonts w:ascii="Arial" w:hAnsi="Arial" w:cs="Arial"/>
          <w:sz w:val="16"/>
          <w:szCs w:val="16"/>
        </w:rPr>
        <w:t>{g22}Arialhay 8 ptay{/g23}</w:t>
      </w:r>
      <w:r>
        <w:t xml:space="preserve">, </w:t>
      </w:r>
      <w:r>
        <w:rPr>
          <w:color w:val="C00000"/>
        </w:rPr>
        <w:t xml:space="preserve">{g24}edray oregroundfay{/g25}</w:t>
      </w:r>
      <w:r>
        <w:t>{g26},{/g27}</w:t>
      </w:r>
      <w:r>
        <w:rPr>
          <w:color w:val="002060"/>
        </w:rPr>
        <w:t xml:space="preserve">{g28} {/g29}</w:t>
      </w:r>
      <w:r>
        <w:rPr>
          <w:color w:val="0070C0"/>
        </w:rPr>
        <w:t>{g30}ueblay{/g31}</w:t>
      </w:r>
      <w:r>
        <w:t>{g32},{/g33}</w:t>
      </w:r>
      <w:r>
        <w:rPr>
          <w:color w:val="00B050"/>
        </w:rPr>
        <w:t xml:space="preserve">{g34} eengray, {/g35}</w:t>
      </w:r>
      <w:r>
        <w:rPr>
          <w:highlight w:val="yellow"/>
        </w:rPr>
        <w:t>{g36}ellowyay ighlighthay{/g37}</w:t>
      </w:r>
      <w:r>
        <w:t xml:space="preserve">.  erehay arehay anhay externalhay </w:t>
      </w:r>
      <w:hyperlink r:id="rId8" w:history="1">
        <w:r>
          <w:t xml:space="preserve">{x38}</w:t>
        </w:r>
        <w:r>
          <w:rPr>
            <w:rStyle w:val="Hyperlink"/>
          </w:rPr>
          <w:t>{g39}erlinkhypay{/g40}</w:t>
        </w:r>
      </w:hyperlink>
      <w:r>
        <w:t xml:space="preserve">{x41}, ahay </w:t>
      </w:r>
      <w:hyperlink w:anchor="ordered_list" w:history="1">
        <w:r>
          <w:t xml:space="preserve">{x42}</w:t>
        </w:r>
        <w:r>
          <w:rPr>
            <w:rStyle w:val="Hyperlink"/>
          </w:rPr>
          <w:t xml:space="preserve">{g43}ookmarkbay umpjay otay ethay orderedhay istlay{/g44}</w:t>
        </w:r>
      </w:hyperlink>
      <w:r>
        <w:t xml:space="preserve">{x45}, andhay ahay ootnotefay</w:t>
      </w:r>
      <w:r>
        <w:rPr>
          <w:rStyle w:val="FootnoteReference"/>
        </w:rPr>
        <w:footnoteReference w:id="2"/>
      </w:r>
      <w:r>
        <w:t xml:space="preserve">{x46}</w:t>
      </w:r>
      <w:r>
        <w:t>{g47}.{/g48}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r>
        <w:t xml:space="preserve">{x0}</w:t>
      </w:r>
      <w:ins w:id="1" w:author="name" w:date="2008-01-21T12:29:00Z">
        <w:r>
          <w:t xml:space="preserve">{g1}angeschay  {/g2}</w:t>
        </w:r>
      </w:ins>
      <w:r>
        <w:t>{g3}orhay{/g4}</w:t>
      </w:r>
      <w:proofErr w:type="gramEnd"/>
      <w:r>
        <w:t xml:space="preserve">{x5} addhay </w:t>
      </w:r>
      <w:commentRangeStart w:id="2"/>
      <w:r>
        <w:t xml:space="preserve">{x6}</w:t>
      </w:r>
      <w:r>
        <w:t>{g7}ommentscay{/g8}</w:t>
      </w:r>
      <w:commentRangeEnd w:id="2"/>
      <w:r>
        <w:t xml:space="preserve">{x9}</w:t>
      </w:r>
      <w:r>
        <w:rPr>
          <w:rStyle w:val="CommentReference"/>
        </w:rPr>
        <w:commentReference w:id="2"/>
      </w:r>
      <w:r>
        <w:t xml:space="preserve">{x10}</w:t>
      </w:r>
      <w:r>
        <w:t>{g11}.{/g12}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t xml:space="preserve">{x0}</w:t>
      </w:r>
      <w:r>
        <w:rPr>
          <w:color w:val="7F7F7F" w:themeColor="text1" w:themeTint="80"/>
        </w:rPr>
        <w:t>{g1}oremlay{/g2}</w:t>
      </w:r>
      <w:proofErr w:type="spellEnd"/>
      <w:r>
        <w:t xml:space="preserve">{x3}</w:t>
      </w:r>
      <w:r>
        <w:rPr>
          <w:color w:val="7F7F7F" w:themeColor="text1" w:themeTint="80"/>
        </w:rPr>
        <w:t xml:space="preserve">{g4} {/g5}</w:t>
      </w:r>
      <w:proofErr w:type="spellStart"/>
      <w:r>
        <w:t xml:space="preserve">{x6}</w:t>
      </w:r>
      <w:r>
        <w:rPr>
          <w:color w:val="7F7F7F" w:themeColor="text1" w:themeTint="80"/>
        </w:rPr>
        <w:t>{g7}ipsumhay{/g8}</w:t>
      </w:r>
      <w:proofErr w:type="spellEnd"/>
      <w:r>
        <w:t xml:space="preserve">{x9}</w:t>
      </w:r>
      <w:r>
        <w:rPr>
          <w:color w:val="7F7F7F" w:themeColor="text1" w:themeTint="80"/>
        </w:rPr>
        <w:t xml:space="preserve">{g10} {/g11}</w:t>
      </w:r>
      <w:proofErr w:type="gramStart"/>
      <w:r>
        <w:t xml:space="preserve">{x12}</w:t>
      </w:r>
      <w:r>
        <w:rPr>
          <w:color w:val="7F7F7F" w:themeColor="text1" w:themeTint="80"/>
        </w:rPr>
        <w:t>{g13}olorday itsay{/g14}</w:t>
      </w:r>
      <w:proofErr w:type="gramEnd"/>
      <w:r>
        <w:t xml:space="preserve">{x15}</w:t>
      </w:r>
      <w:r>
        <w:rPr>
          <w:color w:val="7F7F7F" w:themeColor="text1" w:themeTint="80"/>
        </w:rPr>
        <w:t xml:space="preserve">{g16} {/g17}</w:t>
      </w:r>
      <w:proofErr w:type="spellStart"/>
      <w:r>
        <w:t xml:space="preserve">{x18}</w:t>
      </w:r>
      <w:r>
        <w:rPr>
          <w:color w:val="7F7F7F" w:themeColor="text1" w:themeTint="80"/>
        </w:rPr>
        <w:t>{g19}amethay{/g20}</w:t>
      </w:r>
      <w:proofErr w:type="spellEnd"/>
      <w:r>
        <w:t xml:space="preserve">{x21}</w:t>
      </w:r>
      <w:r>
        <w:rPr>
          <w:color w:val="7F7F7F" w:themeColor="text1" w:themeTint="80"/>
        </w:rPr>
        <w:t xml:space="preserve">{g22}, {/g23}</w:t>
      </w:r>
      <w:proofErr w:type="spellStart"/>
      <w:r>
        <w:t xml:space="preserve">{x24}</w:t>
      </w:r>
      <w:r>
        <w:rPr>
          <w:color w:val="7F7F7F" w:themeColor="text1" w:themeTint="80"/>
        </w:rPr>
        <w:t>{g25}onsectetuercay{/g26}</w:t>
      </w:r>
      <w:proofErr w:type="spellEnd"/>
      <w:r>
        <w:t xml:space="preserve">{x27}</w:t>
      </w:r>
      <w:r>
        <w:rPr>
          <w:color w:val="7F7F7F" w:themeColor="text1" w:themeTint="80"/>
        </w:rPr>
        <w:t xml:space="preserve">{g28} {/g29}</w:t>
      </w:r>
      <w:proofErr w:type="spellStart"/>
      <w:r>
        <w:t xml:space="preserve">{x30}</w:t>
      </w:r>
      <w:r>
        <w:rPr>
          <w:color w:val="7F7F7F" w:themeColor="text1" w:themeTint="80"/>
        </w:rPr>
        <w:t>{g31}adipiscinghay{/g32}</w:t>
      </w:r>
      <w:proofErr w:type="spellEnd"/>
      <w:r>
        <w:t xml:space="preserve">{x33}</w:t>
      </w:r>
      <w:r>
        <w:rPr>
          <w:color w:val="7F7F7F" w:themeColor="text1" w:themeTint="80"/>
        </w:rPr>
        <w:t xml:space="preserve">{g34} {/g35}</w:t>
      </w:r>
      <w:proofErr w:type="spellStart"/>
      <w:r>
        <w:t xml:space="preserve">{x36}</w:t>
      </w:r>
      <w:r>
        <w:rPr>
          <w:color w:val="7F7F7F" w:themeColor="text1" w:themeTint="80"/>
        </w:rPr>
        <w:t>{g37}elithay{/g38}</w:t>
      </w:r>
      <w:proofErr w:type="spellEnd"/>
      <w:r>
        <w:t xml:space="preserve">{x39}</w:t>
      </w:r>
      <w:r>
        <w:rPr>
          <w:color w:val="7F7F7F" w:themeColor="text1" w:themeTint="80"/>
        </w:rPr>
        <w:t xml:space="preserve">{g40}. {/g41}</w:t>
      </w:r>
      <w:proofErr w:type="spellStart"/>
      <w:r>
        <w:t xml:space="preserve">{x42}</w:t>
      </w:r>
      <w:r>
        <w:rPr>
          <w:color w:val="7F7F7F" w:themeColor="text1" w:themeTint="80"/>
        </w:rPr>
        <w:t>{g43}aurismay{/g44}</w:t>
      </w:r>
      <w:proofErr w:type="spellEnd"/>
      <w:r>
        <w:t xml:space="preserve">{x45}</w:t>
      </w:r>
      <w:r>
        <w:rPr>
          <w:color w:val="7F7F7F" w:themeColor="text1" w:themeTint="80"/>
        </w:rPr>
        <w:t xml:space="preserve">{g46} {/g47}</w:t>
      </w:r>
      <w:proofErr w:type="spellStart"/>
      <w:r>
        <w:t xml:space="preserve">{x48}</w:t>
      </w:r>
      <w:r>
        <w:rPr>
          <w:color w:val="7F7F7F" w:themeColor="text1" w:themeTint="80"/>
        </w:rPr>
        <w:t>{g49}ellentesquepay{/g50}</w:t>
      </w:r>
      <w:proofErr w:type="spellEnd"/>
      <w:r>
        <w:t xml:space="preserve">{x51}</w:t>
      </w:r>
      <w:r>
        <w:rPr>
          <w:color w:val="7F7F7F" w:themeColor="text1" w:themeTint="80"/>
        </w:rPr>
        <w:t xml:space="preserve">{g52} {/g53}</w:t>
      </w:r>
      <w:proofErr w:type="spellStart"/>
      <w:r>
        <w:t xml:space="preserve">{x54}</w:t>
      </w:r>
      <w:r>
        <w:rPr>
          <w:color w:val="7F7F7F" w:themeColor="text1" w:themeTint="80"/>
        </w:rPr>
        <w:t>{g55}ullanay{/g56}</w:t>
      </w:r>
      <w:proofErr w:type="spellEnd"/>
      <w:r>
        <w:t xml:space="preserve">{x57}</w:t>
      </w:r>
      <w:r>
        <w:rPr>
          <w:color w:val="7F7F7F" w:themeColor="text1" w:themeTint="80"/>
        </w:rPr>
        <w:t xml:space="preserve">{g58} {/g59}</w:t>
      </w:r>
      <w:proofErr w:type="spellStart"/>
      <w:proofErr w:type="gramStart"/>
      <w:r>
        <w:t xml:space="preserve">{x60}</w:t>
      </w:r>
      <w:r>
        <w:rPr>
          <w:color w:val="7F7F7F" w:themeColor="text1" w:themeTint="80"/>
        </w:rPr>
        <w:t>{g61}ecnay{/g62}</w:t>
      </w:r>
      <w:proofErr w:type="spellEnd"/>
      <w:proofErr w:type="gramEnd"/>
      <w:r>
        <w:t xml:space="preserve">{x63}</w:t>
      </w:r>
      <w:r>
        <w:rPr>
          <w:color w:val="7F7F7F" w:themeColor="text1" w:themeTint="80"/>
        </w:rPr>
        <w:t xml:space="preserve">{g64} esthay.{/g65}</w:t>
      </w:r>
    </w:p>
    <w:p>
      <w:pPr>
        <w:jc w:val="center"/>
      </w:pPr>
      <w:r>
        <w:t>{g0}isthay aragraphpay enteredcay{/g1}</w:t>
      </w:r>
    </w:p>
    <w:p>
      <w:pPr>
        <w:jc w:val="right"/>
      </w:pPr>
      <w:r>
        <w:t>{g0}isthay aragraphpay ightray alignedhay.{/g1}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{g0}isthay aragraphpay ashay ahay ueblay outlinehay.{/g1}</w:t>
      </w:r>
    </w:p>
    <w:p>
      <w:bookmarkStart w:id="3" w:name="ordered_list"/>
      <w:bookmarkEnd w:id="3"/>
      <w:r>
        <w:t>{g0}isthay ishay anhay orderedhay istlay:{/g1}</w:t>
      </w:r>
    </w:p>
    <w:p>
      <w:pPr>
        <w:pStyle w:val="ListParagraph"/>
        <w:numPr>
          <w:ilvl w:val="0"/>
          <w:numId w:val="1"/>
        </w:numPr>
      </w:pPr>
      <w:r>
        <w:t>{g0}Onehay{/g1}</w:t>
      </w:r>
    </w:p>
    <w:p>
      <w:pPr>
        <w:pStyle w:val="ListParagraph"/>
        <w:numPr>
          <w:ilvl w:val="0"/>
          <w:numId w:val="1"/>
        </w:numPr>
      </w:pPr>
      <w:r>
        <w:t>{g0}otway{/g1}</w:t>
      </w:r>
    </w:p>
    <w:p>
      <w:pPr>
        <w:pStyle w:val="ListParagraph"/>
        <w:numPr>
          <w:ilvl w:val="0"/>
          <w:numId w:val="1"/>
        </w:numPr>
      </w:pPr>
      <w:r>
        <w:t>{g0}eethray{/g1}</w:t>
      </w:r>
    </w:p>
    <w:p>
      <w:r>
        <w:t>{g0}isthay ishay anhay unorderedhay istlay:{/g1}</w:t>
      </w:r>
    </w:p>
    <w:p>
      <w:pPr>
        <w:pStyle w:val="ListParagraph"/>
        <w:numPr>
          <w:ilvl w:val="0"/>
          <w:numId w:val="2"/>
        </w:numPr>
      </w:pPr>
      <w:r>
        <w:t>{g0}Applehay{/g1}</w:t>
      </w:r>
    </w:p>
    <w:p>
      <w:pPr>
        <w:pStyle w:val="ListParagraph"/>
        <w:numPr>
          <w:ilvl w:val="1"/>
          <w:numId w:val="2"/>
        </w:numPr>
      </w:pPr>
      <w:r>
        <w:t>{g0}acintoshmay{/g1}</w:t>
      </w:r>
    </w:p>
    <w:p>
      <w:pPr>
        <w:pStyle w:val="ListParagraph"/>
        <w:numPr>
          <w:ilvl w:val="1"/>
          <w:numId w:val="2"/>
        </w:numPr>
      </w:pPr>
      <w:proofErr w:type="spellStart"/>
      <w:r>
        <w:t>{g0}onagoldjay{/g1}</w:t>
      </w:r>
      <w:proofErr w:type="spellEnd"/>
      <w:r>
        <w:t xml:space="preserve">{x2}</w:t>
      </w:r>
    </w:p>
    <w:p>
      <w:pPr>
        <w:pStyle w:val="ListParagraph"/>
        <w:numPr>
          <w:ilvl w:val="0"/>
          <w:numId w:val="2"/>
        </w:numPr>
      </w:pPr>
      <w:r>
        <w:t>{g0}ananabay{/g1}</w:t>
      </w:r>
    </w:p>
    <w:p>
      <w:pPr>
        <w:pStyle w:val="ListParagraph"/>
        <w:numPr>
          <w:ilvl w:val="0"/>
          <w:numId w:val="2"/>
        </w:numPr>
      </w:pPr>
      <w:r>
        <w:t>{g0}Orangehay{/g1}</w:t>
      </w:r>
    </w:p>
    <w:p>
      <w:r>
        <w:t>{g0}Ahay abletay ollowsfay:{/g1}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{g0}olumncay 1 owray 1{/g1}</w:t>
            </w:r>
          </w:p>
        </w:tc>
        <w:tc>
          <w:tcPr>
            <w:tcW w:w="4788" w:type="dxa"/>
          </w:tcPr>
          <w:p>
            <w:r>
              <w:t>{g0}cay2ray1{/g1}</w:t>
            </w:r>
          </w:p>
        </w:tc>
      </w:tr>
      <w:tr w:rsidR="001019D4" w:rsidTr="001019D4">
        <w:tc>
          <w:tcPr>
            <w:tcW w:w="4788" w:type="dxa"/>
          </w:tcPr>
          <w:p>
            <w:r>
              <w:t>{g0}cay1ray2{/g1}</w:t>
            </w:r>
          </w:p>
        </w:tc>
        <w:tc>
          <w:tcPr>
            <w:tcW w:w="4788" w:type="dxa"/>
          </w:tcPr>
          <w:p>
            <w:r>
              <w:t>{g0}cay2ray2{/g1}</w:t>
            </w:r>
          </w:p>
        </w:tc>
      </w:tr>
    </w:tbl>
    <w:p>
      <w:r>
        <w:t>{g0}ollowingfay ishay ahay anualmay agepay eakbray:{/g1}</w:t>
      </w:r>
    </w:p>
    <w:p>
      <w:r>
        <w:br w:type="page"/>
      </w:r>
      <w:r>
        <w:t xml:space="preserve">{x0}</w:t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{g0}isthay exttay ishay inhay otway olumnscay.  {/g1}</w:t>
      </w:r>
      <w:proofErr w:type="spellStart"/>
      <w:r>
        <w:t xml:space="preserve">{x2}</w:t>
      </w:r>
      <w:r>
        <w:rPr>
          <w:color w:val="595959" w:themeColor="text1" w:themeTint="A6"/>
        </w:rPr>
        <w:t>{g3}oremlay{/g4}</w:t>
      </w:r>
      <w:proofErr w:type="spellEnd"/>
      <w:r>
        <w:t xml:space="preserve">{x5}</w:t>
      </w:r>
      <w:r>
        <w:rPr>
          <w:color w:val="595959" w:themeColor="text1" w:themeTint="A6"/>
        </w:rPr>
        <w:t xml:space="preserve">{g6} {/g7}</w:t>
      </w:r>
      <w:proofErr w:type="spellStart"/>
      <w:r>
        <w:t xml:space="preserve">{x8}</w:t>
      </w:r>
      <w:r>
        <w:rPr>
          <w:color w:val="595959" w:themeColor="text1" w:themeTint="A6"/>
        </w:rPr>
        <w:t>{g9}ipsumhay{/g10}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gramStart"/>
      <w:r>
        <w:t xml:space="preserve">{x14}</w:t>
      </w:r>
      <w:r>
        <w:rPr>
          <w:color w:val="595959" w:themeColor="text1" w:themeTint="A6"/>
        </w:rPr>
        <w:t>{g15}olorday itsay{/g16}</w:t>
      </w:r>
      <w:proofErr w:type="gram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spellStart"/>
      <w:r>
        <w:t xml:space="preserve">{x20}</w:t>
      </w:r>
      <w:r>
        <w:rPr>
          <w:color w:val="595959" w:themeColor="text1" w:themeTint="A6"/>
        </w:rPr>
        <w:t>{g21}amethay{/g22}</w:t>
      </w:r>
      <w:proofErr w:type="spellEnd"/>
      <w:r>
        <w:t xml:space="preserve">{x23}</w:t>
      </w:r>
      <w:r>
        <w:rPr>
          <w:color w:val="595959" w:themeColor="text1" w:themeTint="A6"/>
        </w:rPr>
        <w:t xml:space="preserve">{g24}, {/g25}</w:t>
      </w:r>
      <w:proofErr w:type="spellStart"/>
      <w:r>
        <w:t xml:space="preserve">{x26}</w:t>
      </w:r>
      <w:r>
        <w:rPr>
          <w:color w:val="595959" w:themeColor="text1" w:themeTint="A6"/>
        </w:rPr>
        <w:t>{g27}onsectetuercay{/g28}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 {/g31}</w:t>
      </w:r>
      <w:proofErr w:type="spellStart"/>
      <w:r>
        <w:t xml:space="preserve">{x32}</w:t>
      </w:r>
      <w:r>
        <w:rPr>
          <w:color w:val="595959" w:themeColor="text1" w:themeTint="A6"/>
        </w:rPr>
        <w:t>{g33}adipiscinghay{/g34}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{g39}elithay{/g40}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{g42}. {/g43}</w:t>
      </w:r>
      <w:proofErr w:type="spellStart"/>
      <w:proofErr w:type="gramStart"/>
      <w:r>
        <w:t xml:space="preserve">{x44}</w:t>
      </w:r>
      <w:r>
        <w:rPr>
          <w:color w:val="595959" w:themeColor="text1" w:themeTint="A6"/>
        </w:rPr>
        <w:t>{g45}edsay{/g46}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 {/g49}</w:t>
      </w:r>
      <w:proofErr w:type="spellStart"/>
      <w:r>
        <w:t xml:space="preserve">{x50}</w:t>
      </w:r>
      <w:r>
        <w:rPr>
          <w:color w:val="595959" w:themeColor="text1" w:themeTint="A6"/>
        </w:rPr>
        <w:t>{g51}accumsanhay{/g52}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{g57}ulvinarpay{/g58}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agnamay.{/g61}</w:t>
      </w:r>
      <w:proofErr w:type="gramEnd"/>
      <w:r>
        <w:t xml:space="preserve">{x62}</w:t>
      </w:r>
      <w:r>
        <w:rPr>
          <w:color w:val="595959" w:themeColor="text1" w:themeTint="A6"/>
        </w:rPr>
        <w:t xml:space="preserve">{g63} {/g64}</w:t>
      </w:r>
      <w:proofErr w:type="spellStart"/>
      <w:proofErr w:type="gramStart"/>
      <w:r>
        <w:t xml:space="preserve">{x65}</w:t>
      </w:r>
      <w:r>
        <w:rPr>
          <w:color w:val="595959" w:themeColor="text1" w:themeTint="A6"/>
        </w:rPr>
        <w:t>{g66}uisday{/g67}</w:t>
      </w:r>
      <w:proofErr w:type="spell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r>
        <w:t xml:space="preserve">{x71}</w:t>
      </w:r>
      <w:r>
        <w:rPr>
          <w:color w:val="595959" w:themeColor="text1" w:themeTint="A6"/>
        </w:rPr>
        <w:t>{g72}adipiscinghay{/g73}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{g78}urpistay{/g79}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{g84}edsay{/g85}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antehay.{/g88}</w:t>
      </w:r>
      <w:proofErr w:type="gramEnd"/>
      <w:r>
        <w:t xml:space="preserve">{x89}</w:t>
      </w:r>
      <w:r>
        <w:rPr>
          <w:color w:val="595959" w:themeColor="text1" w:themeTint="A6"/>
        </w:rPr>
        <w:t xml:space="preserve">{g90} {/g91}</w:t>
      </w:r>
      <w:proofErr w:type="spellStart"/>
      <w:proofErr w:type="gramStart"/>
      <w:r>
        <w:t xml:space="preserve">{x92}</w:t>
      </w:r>
      <w:r>
        <w:rPr>
          <w:color w:val="595959" w:themeColor="text1" w:themeTint="A6"/>
        </w:rPr>
        <w:t>{g93}urabiturcay{/g94}</w:t>
      </w:r>
      <w:proofErr w:type="spell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r>
        <w:t xml:space="preserve">{x98}</w:t>
      </w:r>
      <w:r>
        <w:rPr>
          <w:color w:val="595959" w:themeColor="text1" w:themeTint="A6"/>
        </w:rPr>
        <w:t>{g99}aceratplay{/g100}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{g105}elithay{/g106}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athay {/g109}</w:t>
      </w:r>
      <w:proofErr w:type="spellStart"/>
      <w:r>
        <w:t xml:space="preserve">{x110}</w:t>
      </w:r>
      <w:r>
        <w:rPr>
          <w:color w:val="595959" w:themeColor="text1" w:themeTint="A6"/>
        </w:rPr>
        <w:t>{g111}odiohay{/g112}</w:t>
      </w:r>
      <w:proofErr w:type="spellEnd"/>
      <w:r>
        <w:t xml:space="preserve">{x113}</w:t>
      </w:r>
      <w:r>
        <w:rPr>
          <w:color w:val="595959" w:themeColor="text1" w:themeTint="A6"/>
        </w:rPr>
        <w:t>{g114}.{/g115}</w:t>
      </w:r>
      <w:proofErr w:type="gramEnd"/>
      <w:r>
        <w:t xml:space="preserve">{x116}</w:t>
      </w:r>
      <w:r>
        <w:rPr>
          <w:color w:val="595959" w:themeColor="text1" w:themeTint="A6"/>
        </w:rPr>
        <w:t xml:space="preserve">{g117} {/g118}</w:t>
      </w:r>
      <w:proofErr w:type="spellStart"/>
      <w:r>
        <w:t xml:space="preserve">{x119}</w:t>
      </w:r>
      <w:r>
        <w:rPr>
          <w:color w:val="595959" w:themeColor="text1" w:themeTint="A6"/>
        </w:rPr>
        <w:t>{g120}edsay{/g121}</w:t>
      </w:r>
      <w:proofErr w:type="spellEnd"/>
      <w:r>
        <w:t xml:space="preserve">{x122}</w:t>
      </w:r>
      <w:r>
        <w:rPr>
          <w:color w:val="595959" w:themeColor="text1" w:themeTint="A6"/>
        </w:rPr>
        <w:t xml:space="preserve">{g123} {/g124}</w:t>
      </w:r>
      <w:proofErr w:type="spellStart"/>
      <w:r>
        <w:t xml:space="preserve">{x125}</w:t>
      </w:r>
      <w:r>
        <w:rPr>
          <w:color w:val="595959" w:themeColor="text1" w:themeTint="A6"/>
        </w:rPr>
        <w:t>{g126}ulputatevay{/g127}</w:t>
      </w:r>
      <w:proofErr w:type="spellEnd"/>
      <w:r>
        <w:t xml:space="preserve">{x128}</w:t>
      </w:r>
      <w:r>
        <w:rPr>
          <w:color w:val="595959" w:themeColor="text1" w:themeTint="A6"/>
        </w:rPr>
        <w:t xml:space="preserve">{g129}, acuslay {/g130}</w:t>
      </w:r>
      <w:proofErr w:type="spellStart"/>
      <w:r>
        <w:t xml:space="preserve">{x131}</w:t>
      </w:r>
      <w:r>
        <w:rPr>
          <w:color w:val="595959" w:themeColor="text1" w:themeTint="A6"/>
        </w:rPr>
        <w:t>{g132}estibulumvay{/g133}</w:t>
      </w:r>
      <w:proofErr w:type="spellEnd"/>
      <w:r>
        <w:t xml:space="preserve">{x134}</w:t>
      </w:r>
      <w:r>
        <w:rPr>
          <w:color w:val="595959" w:themeColor="text1" w:themeTint="A6"/>
        </w:rPr>
        <w:t xml:space="preserve">{g135} {/g136}</w:t>
      </w:r>
      <w:proofErr w:type="spellStart"/>
      <w:r>
        <w:t xml:space="preserve">{x137}</w:t>
      </w:r>
      <w:r>
        <w:rPr>
          <w:color w:val="595959" w:themeColor="text1" w:themeTint="A6"/>
        </w:rPr>
        <w:t>{g138}osuerepay{/g139}</w:t>
      </w:r>
      <w:proofErr w:type="spellEnd"/>
      <w:r>
        <w:t xml:space="preserve">{x140}</w:t>
      </w:r>
      <w:r>
        <w:rPr>
          <w:color w:val="595959" w:themeColor="text1" w:themeTint="A6"/>
        </w:rPr>
        <w:t xml:space="preserve">{g141} {/g142}</w:t>
      </w:r>
      <w:proofErr w:type="spellStart"/>
      <w:r>
        <w:t xml:space="preserve">{x143}</w:t>
      </w:r>
      <w:r>
        <w:rPr>
          <w:color w:val="595959" w:themeColor="text1" w:themeTint="A6"/>
        </w:rPr>
        <w:t>{g144}interdumhay{/g145}</w:t>
      </w:r>
      <w:proofErr w:type="spellEnd"/>
      <w:r>
        <w:t xml:space="preserve">{x146}</w:t>
      </w:r>
      <w:r>
        <w:rPr>
          <w:color w:val="595959" w:themeColor="text1" w:themeTint="A6"/>
        </w:rPr>
        <w:t xml:space="preserve">{g147}, isinay {/g148}</w:t>
      </w:r>
      <w:proofErr w:type="spellStart"/>
      <w:proofErr w:type="gramStart"/>
      <w:r>
        <w:t xml:space="preserve">{x149}</w:t>
      </w:r>
      <w:r>
        <w:rPr>
          <w:color w:val="595959" w:themeColor="text1" w:themeTint="A6"/>
        </w:rPr>
        <w:t>{g150}eolay{/g151}</w:t>
      </w:r>
      <w:proofErr w:type="spellEnd"/>
      <w:proofErr w:type="gramEnd"/>
      <w:r>
        <w:t xml:space="preserve">{x152}</w:t>
      </w:r>
      <w:r>
        <w:rPr>
          <w:color w:val="595959" w:themeColor="text1" w:themeTint="A6"/>
        </w:rPr>
        <w:t xml:space="preserve">{g153} {/g154}</w:t>
      </w:r>
      <w:proofErr w:type="spellStart"/>
      <w:r>
        <w:t xml:space="preserve">{x155}</w:t>
      </w:r>
      <w:r>
        <w:rPr>
          <w:color w:val="595959" w:themeColor="text1" w:themeTint="A6"/>
        </w:rPr>
        <w:t>{g156}empersay{/g157}</w:t>
      </w:r>
      <w:proofErr w:type="spellEnd"/>
      <w:r>
        <w:t xml:space="preserve">{x158}</w:t>
      </w:r>
      <w:r>
        <w:rPr>
          <w:color w:val="595959" w:themeColor="text1" w:themeTint="A6"/>
        </w:rPr>
        <w:t xml:space="preserve">{g159} acuslay, {/g160}</w:t>
      </w:r>
      <w:proofErr w:type="spellStart"/>
      <w:r>
        <w:t xml:space="preserve">{x161}</w:t>
      </w:r>
      <w:r>
        <w:rPr>
          <w:color w:val="595959" w:themeColor="text1" w:themeTint="A6"/>
        </w:rPr>
        <w:t>{g162}uisqay{/g163}</w:t>
      </w:r>
      <w:proofErr w:type="spellEnd"/>
      <w:r>
        <w:t xml:space="preserve">{x164}</w:t>
      </w:r>
      <w:r>
        <w:rPr>
          <w:color w:val="595959" w:themeColor="text1" w:themeTint="A6"/>
        </w:rPr>
        <w:t xml:space="preserve">{g165} {/g166}</w:t>
      </w:r>
      <w:proofErr w:type="spellStart"/>
      <w:r>
        <w:t xml:space="preserve">{x167}</w:t>
      </w:r>
      <w:r>
        <w:rPr>
          <w:color w:val="595959" w:themeColor="text1" w:themeTint="A6"/>
        </w:rPr>
        <w:t>{g168}ornarehay{/g169}</w:t>
      </w:r>
      <w:proofErr w:type="spellEnd"/>
      <w:r>
        <w:t xml:space="preserve">{x170}</w:t>
      </w:r>
      <w:r>
        <w:rPr>
          <w:color w:val="595959" w:themeColor="text1" w:themeTint="A6"/>
        </w:rPr>
        <w:t xml:space="preserve">{g171} {/g172}</w:t>
      </w:r>
      <w:proofErr w:type="spellStart"/>
      <w:r>
        <w:t xml:space="preserve">{x173}</w:t>
      </w:r>
      <w:r>
        <w:rPr>
          <w:color w:val="595959" w:themeColor="text1" w:themeTint="A6"/>
        </w:rPr>
        <w:t>{g174}islnay{/g175}</w:t>
      </w:r>
      <w:proofErr w:type="spellEnd"/>
      <w:r>
        <w:t xml:space="preserve">{x176}</w:t>
      </w:r>
      <w:r>
        <w:rPr>
          <w:color w:val="595959" w:themeColor="text1" w:themeTint="A6"/>
        </w:rPr>
        <w:t xml:space="preserve">{g177} {/g178}</w:t>
      </w:r>
      <w:proofErr w:type="spellStart"/>
      <w:r>
        <w:t xml:space="preserve">{x179}</w:t>
      </w:r>
      <w:r>
        <w:rPr>
          <w:color w:val="595959" w:themeColor="text1" w:themeTint="A6"/>
        </w:rPr>
        <w:lastRenderedPageBreak/>
        <w:t>{g180}apiensay{/g181}</w:t>
      </w:r>
      <w:proofErr w:type="spellEnd"/>
      <w:r>
        <w:t xml:space="preserve">{x182}</w:t>
      </w:r>
      <w:r>
        <w:rPr>
          <w:color w:val="595959" w:themeColor="text1" w:themeTint="A6"/>
        </w:rPr>
        <w:t xml:space="preserve">{g183} {/g184}</w:t>
      </w:r>
      <w:proofErr w:type="spellStart"/>
      <w:r>
        <w:t xml:space="preserve">{x185}</w:t>
      </w:r>
      <w:r>
        <w:rPr>
          <w:color w:val="595959" w:themeColor="text1" w:themeTint="A6"/>
        </w:rPr>
        <w:t>{g186}uthay{/g187}</w:t>
      </w:r>
      <w:proofErr w:type="spellEnd"/>
      <w:r>
        <w:t xml:space="preserve">{x188}</w:t>
      </w:r>
      <w:r>
        <w:rPr>
          <w:color w:val="595959" w:themeColor="text1" w:themeTint="A6"/>
        </w:rPr>
        <w:t xml:space="preserve">{g189} {/g190}</w:t>
      </w:r>
      <w:proofErr w:type="spellStart"/>
      <w:r>
        <w:t xml:space="preserve">{x191}</w:t>
      </w:r>
      <w:r>
        <w:rPr>
          <w:color w:val="595959" w:themeColor="text1" w:themeTint="A6"/>
        </w:rPr>
        <w:t>{g192}elitvay{/g193}</w:t>
      </w:r>
      <w:proofErr w:type="spellEnd"/>
      <w:r>
        <w:t xml:space="preserve">{x194}</w:t>
      </w:r>
      <w:r>
        <w:rPr>
          <w:color w:val="595959" w:themeColor="text1" w:themeTint="A6"/>
        </w:rPr>
        <w:t xml:space="preserve">{g195}. {/g196}</w:t>
      </w:r>
      <w:proofErr w:type="gramStart"/>
      <w:r>
        <w:t xml:space="preserve">{x197}</w:t>
      </w:r>
      <w:r>
        <w:rPr>
          <w:color w:val="595959" w:themeColor="text1" w:themeTint="A6"/>
        </w:rPr>
        <w:t xml:space="preserve">{g198}Inhay {/g199}</w:t>
      </w:r>
      <w:proofErr w:type="spellStart"/>
      <w:r>
        <w:t xml:space="preserve">{x200}</w:t>
      </w:r>
      <w:r>
        <w:rPr>
          <w:color w:val="595959" w:themeColor="text1" w:themeTint="A6"/>
        </w:rPr>
        <w:t>{g201}achay{/g202}</w:t>
      </w:r>
      <w:proofErr w:type="spellEnd"/>
      <w:r>
        <w:t xml:space="preserve">{x203}</w:t>
      </w:r>
      <w:r>
        <w:rPr>
          <w:color w:val="595959" w:themeColor="text1" w:themeTint="A6"/>
        </w:rPr>
        <w:t xml:space="preserve">{g204} {/g205}</w:t>
      </w:r>
      <w:proofErr w:type="spellStart"/>
      <w:r>
        <w:t xml:space="preserve">{x206}</w:t>
      </w:r>
      <w:r>
        <w:rPr>
          <w:color w:val="595959" w:themeColor="text1" w:themeTint="A6"/>
        </w:rPr>
        <w:t>{g207}abitassehay{/g208}</w:t>
      </w:r>
      <w:proofErr w:type="spellEnd"/>
      <w:r>
        <w:t xml:space="preserve">{x209}</w:t>
      </w:r>
      <w:r>
        <w:rPr>
          <w:color w:val="595959" w:themeColor="text1" w:themeTint="A6"/>
        </w:rPr>
        <w:t xml:space="preserve">{g210} {/g211}</w:t>
      </w:r>
      <w:proofErr w:type="spellStart"/>
      <w:r>
        <w:t xml:space="preserve">{x212}</w:t>
      </w:r>
      <w:r>
        <w:rPr>
          <w:color w:val="595959" w:themeColor="text1" w:themeTint="A6"/>
        </w:rPr>
        <w:t>{g213}ateaplay{/g214}</w:t>
      </w:r>
      <w:proofErr w:type="spellEnd"/>
      <w:r>
        <w:t xml:space="preserve">{x215}</w:t>
      </w:r>
      <w:r>
        <w:rPr>
          <w:color w:val="595959" w:themeColor="text1" w:themeTint="A6"/>
        </w:rPr>
        <w:t xml:space="preserve">{g216} {/g217}</w:t>
      </w:r>
      <w:proofErr w:type="spellStart"/>
      <w:r>
        <w:t xml:space="preserve">{x218}</w:t>
      </w:r>
      <w:r>
        <w:rPr>
          <w:color w:val="595959" w:themeColor="text1" w:themeTint="A6"/>
        </w:rPr>
        <w:t>{g219}ictumstday{/g220}</w:t>
      </w:r>
      <w:proofErr w:type="spellEnd"/>
      <w:r>
        <w:t xml:space="preserve">{x221}</w:t>
      </w:r>
      <w:r>
        <w:rPr>
          <w:color w:val="595959" w:themeColor="text1" w:themeTint="A6"/>
        </w:rPr>
        <w:t>{g222}.{/g223}</w:t>
      </w:r>
      <w:proofErr w:type="gramEnd"/>
      <w:r>
        <w:t xml:space="preserve">{x224}</w:t>
      </w:r>
      <w:r>
        <w:rPr>
          <w:color w:val="595959" w:themeColor="text1" w:themeTint="A6"/>
        </w:rPr>
        <w:t xml:space="preserve">{g225} {/g226}</w:t>
      </w:r>
      <w:proofErr w:type="spellStart"/>
      <w:proofErr w:type="gramStart"/>
      <w:r>
        <w:t xml:space="preserve">{x227}</w:t>
      </w:r>
      <w:r>
        <w:rPr>
          <w:color w:val="595959" w:themeColor="text1" w:themeTint="A6"/>
        </w:rPr>
        <w:t>{g228}urabiturcay{/g229}</w:t>
      </w:r>
      <w:proofErr w:type="spellEnd"/>
      <w:r>
        <w:t xml:space="preserve">{x230}</w:t>
      </w:r>
      <w:r>
        <w:rPr>
          <w:color w:val="595959" w:themeColor="text1" w:themeTint="A6"/>
        </w:rPr>
        <w:t xml:space="preserve">{g231} {/g232}</w:t>
      </w:r>
      <w:proofErr w:type="spellStart"/>
      <w:r>
        <w:t xml:space="preserve">{x233}</w:t>
      </w:r>
      <w:r>
        <w:rPr>
          <w:color w:val="595959" w:themeColor="text1" w:themeTint="A6"/>
        </w:rPr>
        <w:t>{g234}empersay{/g235}</w:t>
      </w:r>
      <w:proofErr w:type="spellEnd"/>
      <w:r>
        <w:t xml:space="preserve">{x236}</w:t>
      </w:r>
      <w:r>
        <w:rPr>
          <w:color w:val="595959" w:themeColor="text1" w:themeTint="A6"/>
        </w:rPr>
        <w:t xml:space="preserve">{g237} {/g238}</w:t>
      </w:r>
      <w:proofErr w:type="spellStart"/>
      <w:r>
        <w:t xml:space="preserve">{x239}</w:t>
      </w:r>
      <w:r>
        <w:rPr>
          <w:color w:val="595959" w:themeColor="text1" w:themeTint="A6"/>
        </w:rPr>
        <w:t>{g240}auguehay{/g241}</w:t>
      </w:r>
      <w:proofErr w:type="spellEnd"/>
      <w:r>
        <w:t xml:space="preserve">{x242}</w:t>
      </w:r>
      <w:r>
        <w:rPr>
          <w:color w:val="595959" w:themeColor="text1" w:themeTint="A6"/>
        </w:rPr>
        <w:t xml:space="preserve">{g243} {/g244}</w:t>
      </w:r>
      <w:proofErr w:type="spellStart"/>
      <w:r>
        <w:t xml:space="preserve">{x245}</w:t>
      </w:r>
      <w:r>
        <w:rPr>
          <w:color w:val="595959" w:themeColor="text1" w:themeTint="A6"/>
        </w:rPr>
        <w:t>{g246}elvay{/g247}</w:t>
      </w:r>
      <w:proofErr w:type="spellEnd"/>
      <w:r>
        <w:t xml:space="preserve">{x248}</w:t>
      </w:r>
      <w:r>
        <w:rPr>
          <w:color w:val="595959" w:themeColor="text1" w:themeTint="A6"/>
        </w:rPr>
        <w:t xml:space="preserve">{g249} {/g250}</w:t>
      </w:r>
      <w:proofErr w:type="spellStart"/>
      <w:r>
        <w:t xml:space="preserve">{x251}</w:t>
      </w:r>
      <w:r>
        <w:rPr>
          <w:color w:val="595959" w:themeColor="text1" w:themeTint="A6"/>
        </w:rPr>
        <w:t>{g252}arcuhay{/g253}</w:t>
      </w:r>
      <w:proofErr w:type="spellEnd"/>
      <w:r>
        <w:t xml:space="preserve">{x254}</w:t>
      </w:r>
      <w:r>
        <w:rPr>
          <w:color w:val="595959" w:themeColor="text1" w:themeTint="A6"/>
        </w:rPr>
        <w:t>{g255}.{/g256}</w:t>
      </w:r>
      <w:proofErr w:type="gramEnd"/>
      <w:r>
        <w:t xml:space="preserve">{x257}</w:t>
      </w:r>
      <w:r>
        <w:rPr>
          <w:color w:val="595959" w:themeColor="text1" w:themeTint="A6"/>
        </w:rPr>
        <w:t xml:space="preserve">{g258} {/g259}</w:t>
      </w:r>
      <w:proofErr w:type="spellStart"/>
      <w:r>
        <w:t xml:space="preserve">{x260}</w:t>
      </w:r>
      <w:r>
        <w:rPr>
          <w:color w:val="595959" w:themeColor="text1" w:themeTint="A6"/>
        </w:rPr>
        <w:t>{g261}estibulumvay{/g262}</w:t>
      </w:r>
      <w:proofErr w:type="spellEnd"/>
      <w:r>
        <w:t xml:space="preserve">{x263}</w:t>
      </w:r>
      <w:r>
        <w:rPr>
          <w:color w:val="595959" w:themeColor="text1" w:themeTint="A6"/>
        </w:rPr>
        <w:t xml:space="preserve">{g264} {/g265}</w:t>
      </w:r>
      <w:proofErr w:type="spellStart"/>
      <w:r>
        <w:t xml:space="preserve">{x266}</w:t>
      </w:r>
      <w:r>
        <w:rPr>
          <w:color w:val="595959" w:themeColor="text1" w:themeTint="A6"/>
        </w:rPr>
        <w:t>{g267}ullamcorperhay{/g268}</w:t>
      </w:r>
      <w:proofErr w:type="spellEnd"/>
      <w:r>
        <w:t xml:space="preserve">{x269}</w:t>
      </w:r>
      <w:r>
        <w:rPr>
          <w:color w:val="595959" w:themeColor="text1" w:themeTint="A6"/>
        </w:rPr>
        <w:t xml:space="preserve">{g270}, {/g271}</w:t>
      </w:r>
      <w:proofErr w:type="spellStart"/>
      <w:r>
        <w:t xml:space="preserve">{x272}</w:t>
      </w:r>
      <w:r>
        <w:rPr>
          <w:color w:val="595959" w:themeColor="text1" w:themeTint="A6"/>
        </w:rPr>
        <w:t>{g273}urpistay{/g274}</w:t>
      </w:r>
      <w:proofErr w:type="spellEnd"/>
      <w:r>
        <w:t xml:space="preserve">{x275}</w:t>
      </w:r>
      <w:r>
        <w:rPr>
          <w:color w:val="595959" w:themeColor="text1" w:themeTint="A6"/>
        </w:rPr>
        <w:t xml:space="preserve">{g276} {/g277}</w:t>
      </w:r>
      <w:proofErr w:type="spellStart"/>
      <w:r>
        <w:t xml:space="preserve">{x278}</w:t>
      </w:r>
      <w:r>
        <w:rPr>
          <w:color w:val="595959" w:themeColor="text1" w:themeTint="A6"/>
        </w:rPr>
        <w:t>{g279}edsay{/g280}</w:t>
      </w:r>
      <w:proofErr w:type="spellEnd"/>
      <w:r>
        <w:t xml:space="preserve">{x281}</w:t>
      </w:r>
      <w:r>
        <w:rPr>
          <w:color w:val="595959" w:themeColor="text1" w:themeTint="A6"/>
        </w:rPr>
        <w:t xml:space="preserve">{g282} {/g283}</w:t>
      </w:r>
      <w:proofErr w:type="spellStart"/>
      <w:r>
        <w:t xml:space="preserve">{x284}</w:t>
      </w:r>
      <w:r>
        <w:rPr>
          <w:color w:val="595959" w:themeColor="text1" w:themeTint="A6"/>
        </w:rPr>
        <w:t>{g285}eleifendhay{/g286}</w:t>
      </w:r>
      <w:proofErr w:type="spellEnd"/>
      <w:r>
        <w:t xml:space="preserve">{x287}</w:t>
      </w:r>
      <w:r>
        <w:rPr>
          <w:color w:val="595959" w:themeColor="text1" w:themeTint="A6"/>
        </w:rPr>
        <w:t xml:space="preserve">{g288} {/g289}</w:t>
      </w:r>
      <w:proofErr w:type="spellStart"/>
      <w:r>
        <w:t xml:space="preserve">{x290}</w:t>
      </w:r>
      <w:r>
        <w:rPr>
          <w:color w:val="595959" w:themeColor="text1" w:themeTint="A6"/>
        </w:rPr>
        <w:t>{g291}acilisisfay{/g292}</w:t>
      </w:r>
      <w:proofErr w:type="spellEnd"/>
      <w:r>
        <w:t xml:space="preserve">{x293}</w:t>
      </w:r>
      <w:r>
        <w:rPr>
          <w:color w:val="595959" w:themeColor="text1" w:themeTint="A6"/>
        </w:rPr>
        <w:t xml:space="preserve">{g294}, {/g295}</w:t>
      </w:r>
      <w:proofErr w:type="spellStart"/>
      <w:r>
        <w:t xml:space="preserve">{x296}</w:t>
      </w:r>
      <w:r>
        <w:rPr>
          <w:color w:val="595959" w:themeColor="text1" w:themeTint="A6"/>
        </w:rPr>
        <w:t>{g297}iberolay{/g298}</w:t>
      </w:r>
      <w:proofErr w:type="spellEnd"/>
      <w:r>
        <w:t xml:space="preserve">{x299}</w:t>
      </w:r>
      <w:r>
        <w:rPr>
          <w:color w:val="595959" w:themeColor="text1" w:themeTint="A6"/>
        </w:rPr>
        <w:t xml:space="preserve">{g300} {/g301}</w:t>
      </w:r>
      <w:proofErr w:type="spellStart"/>
      <w:r>
        <w:t xml:space="preserve">{x302}</w:t>
      </w:r>
      <w:r>
        <w:rPr>
          <w:color w:val="595959" w:themeColor="text1" w:themeTint="A6"/>
        </w:rPr>
        <w:t>{g303}etusmay{/g304}</w:t>
      </w:r>
      <w:proofErr w:type="spellEnd"/>
      <w:r>
        <w:t xml:space="preserve">{x305}</w:t>
      </w:r>
      <w:r>
        <w:rPr>
          <w:color w:val="595959" w:themeColor="text1" w:themeTint="A6"/>
        </w:rPr>
        <w:t xml:space="preserve">{g306} {/g307}</w:t>
      </w:r>
      <w:proofErr w:type="spellStart"/>
      <w:r>
        <w:t xml:space="preserve">{x308}</w:t>
      </w:r>
      <w:r>
        <w:rPr>
          <w:color w:val="595959" w:themeColor="text1" w:themeTint="A6"/>
        </w:rPr>
        <w:t>{g309}incidunttay{/g310}</w:t>
      </w:r>
      <w:proofErr w:type="spellEnd"/>
      <w:r>
        <w:t xml:space="preserve">{x311}</w:t>
      </w:r>
      <w:r>
        <w:rPr>
          <w:color w:val="595959" w:themeColor="text1" w:themeTint="A6"/>
        </w:rPr>
        <w:t xml:space="preserve">{g312} uamqay, {/g313}</w:t>
      </w:r>
      <w:proofErr w:type="spellStart"/>
      <w:proofErr w:type="gramStart"/>
      <w:r>
        <w:t xml:space="preserve">{x314}</w:t>
      </w:r>
      <w:r>
        <w:rPr>
          <w:color w:val="595959" w:themeColor="text1" w:themeTint="A6"/>
        </w:rPr>
        <w:t>{g315}ecnay{/g316}</w:t>
      </w:r>
      <w:proofErr w:type="spellEnd"/>
      <w:proofErr w:type="gramEnd"/>
      <w:r>
        <w:t xml:space="preserve">{x317}</w:t>
      </w:r>
      <w:r>
        <w:rPr>
          <w:color w:val="595959" w:themeColor="text1" w:themeTint="A6"/>
        </w:rPr>
        <w:t xml:space="preserve">{g318} {/g319}</w:t>
      </w:r>
      <w:proofErr w:type="spellStart"/>
      <w:r>
        <w:t xml:space="preserve">{x320}</w:t>
      </w:r>
      <w:r>
        <w:rPr>
          <w:color w:val="595959" w:themeColor="text1" w:themeTint="A6"/>
        </w:rPr>
        <w:t>{g321}ignissimday{/g322}</w:t>
      </w:r>
      <w:proofErr w:type="spellEnd"/>
      <w:r>
        <w:t xml:space="preserve">{x323}</w:t>
      </w:r>
      <w:r>
        <w:rPr>
          <w:color w:val="595959" w:themeColor="text1" w:themeTint="A6"/>
        </w:rPr>
        <w:t xml:space="preserve">{g324} {/g325}</w:t>
      </w:r>
      <w:proofErr w:type="spellStart"/>
      <w:r>
        <w:t xml:space="preserve">{x326}</w:t>
      </w:r>
      <w:r>
        <w:rPr>
          <w:color w:val="595959" w:themeColor="text1" w:themeTint="A6"/>
        </w:rPr>
        <w:t>{g327}ustojay{/g328}</w:t>
      </w:r>
      <w:proofErr w:type="spellEnd"/>
      <w:r>
        <w:t xml:space="preserve">{x329}</w:t>
      </w:r>
      <w:r>
        <w:rPr>
          <w:color w:val="595959" w:themeColor="text1" w:themeTint="A6"/>
        </w:rPr>
        <w:t xml:space="preserve">{g330} {/g331}</w:t>
      </w:r>
      <w:proofErr w:type="spellStart"/>
      <w:r>
        <w:t xml:space="preserve">{x332}</w:t>
      </w:r>
      <w:r>
        <w:rPr>
          <w:color w:val="595959" w:themeColor="text1" w:themeTint="A6"/>
        </w:rPr>
        <w:t>{g333}erathay{/g334}</w:t>
      </w:r>
      <w:proofErr w:type="spellEnd"/>
      <w:r>
        <w:t xml:space="preserve">{x335}</w:t>
      </w:r>
      <w:r>
        <w:rPr>
          <w:color w:val="595959" w:themeColor="text1" w:themeTint="A6"/>
        </w:rPr>
        <w:t xml:space="preserve">{g336} ahay {/g337}</w:t>
      </w:r>
      <w:proofErr w:type="spellStart"/>
      <w:r>
        <w:t xml:space="preserve">{x338}</w:t>
      </w:r>
      <w:r>
        <w:rPr>
          <w:color w:val="595959" w:themeColor="text1" w:themeTint="A6"/>
        </w:rPr>
        <w:t>{g339}igulalay{/g340}</w:t>
      </w:r>
      <w:proofErr w:type="spellEnd"/>
      <w:r>
        <w:t xml:space="preserve">{x341}</w:t>
      </w:r>
      <w:r>
        <w:rPr>
          <w:color w:val="595959" w:themeColor="text1" w:themeTint="A6"/>
        </w:rPr>
        <w:t xml:space="preserve">{g342}. {/g343}</w:t>
      </w:r>
      <w:proofErr w:type="spellStart"/>
      <w:r>
        <w:t xml:space="preserve">{x344}</w:t>
      </w:r>
      <w:r>
        <w:rPr>
          <w:color w:val="595959" w:themeColor="text1" w:themeTint="A6"/>
        </w:rPr>
        <w:t>{g345}ascray{/g346}</w:t>
      </w:r>
      <w:proofErr w:type="spellEnd"/>
      <w:r>
        <w:t xml:space="preserve">{x347}</w:t>
      </w:r>
      <w:r>
        <w:rPr>
          <w:color w:val="595959" w:themeColor="text1" w:themeTint="A6"/>
        </w:rPr>
        <w:t xml:space="preserve">{g348} itsay {/g349}</w:t>
      </w:r>
      <w:proofErr w:type="spellStart"/>
      <w:r>
        <w:t xml:space="preserve">{x350}</w:t>
      </w:r>
      <w:r>
        <w:rPr>
          <w:color w:val="595959" w:themeColor="text1" w:themeTint="A6"/>
        </w:rPr>
        <w:t>{g351}amethay{/g352}</w:t>
      </w:r>
      <w:proofErr w:type="spellEnd"/>
      <w:r>
        <w:t xml:space="preserve">{x353}</w:t>
      </w:r>
      <w:r>
        <w:rPr>
          <w:color w:val="595959" w:themeColor="text1" w:themeTint="A6"/>
        </w:rPr>
        <w:t xml:space="preserve">{g354} {/g355}</w:t>
      </w:r>
      <w:proofErr w:type="spellStart"/>
      <w:r>
        <w:t xml:space="preserve">{x356}</w:t>
      </w:r>
      <w:r>
        <w:rPr>
          <w:color w:val="595959" w:themeColor="text1" w:themeTint="A6"/>
        </w:rPr>
        <w:t>{g357}elisfay{/g358}</w:t>
      </w:r>
      <w:proofErr w:type="spellEnd"/>
      <w:r>
        <w:t xml:space="preserve">{x359}</w:t>
      </w:r>
      <w:r>
        <w:rPr>
          <w:color w:val="595959" w:themeColor="text1" w:themeTint="A6"/>
        </w:rPr>
        <w:t xml:space="preserve">{g360} {/g361}</w:t>
      </w:r>
      <w:proofErr w:type="spellStart"/>
      <w:r>
        <w:t xml:space="preserve">{x362}</w:t>
      </w:r>
      <w:r>
        <w:rPr>
          <w:color w:val="595959" w:themeColor="text1" w:themeTint="A6"/>
        </w:rPr>
        <w:t>{g363}euhay{/g364}</w:t>
      </w:r>
      <w:proofErr w:type="spellEnd"/>
      <w:r>
        <w:t xml:space="preserve">{x365}</w:t>
      </w:r>
      <w:r>
        <w:rPr>
          <w:color w:val="595959" w:themeColor="text1" w:themeTint="A6"/>
        </w:rPr>
        <w:t xml:space="preserve">{g366} {/g367}</w:t>
      </w:r>
      <w:proofErr w:type="spellStart"/>
      <w:r>
        <w:t xml:space="preserve">{x368}</w:t>
      </w:r>
      <w:r>
        <w:rPr>
          <w:color w:val="595959" w:themeColor="text1" w:themeTint="A6"/>
        </w:rPr>
        <w:t>{g369}islnay{/g370}</w:t>
      </w:r>
      <w:proofErr w:type="spellEnd"/>
      <w:r>
        <w:t xml:space="preserve">{x371}</w:t>
      </w:r>
      <w:r>
        <w:rPr>
          <w:color w:val="595959" w:themeColor="text1" w:themeTint="A6"/>
        </w:rPr>
        <w:t xml:space="preserve">{g372} {/g373}</w:t>
      </w:r>
      <w:proofErr w:type="spellStart"/>
      <w:r>
        <w:t xml:space="preserve">{x374}</w:t>
      </w:r>
      <w:r>
        <w:rPr>
          <w:color w:val="595959" w:themeColor="text1" w:themeTint="A6"/>
        </w:rPr>
        <w:t>{g375}ultricieshay{/g376}</w:t>
      </w:r>
      <w:proofErr w:type="spellEnd"/>
      <w:r>
        <w:t xml:space="preserve">{x377}</w:t>
      </w:r>
      <w:r>
        <w:rPr>
          <w:color w:val="595959" w:themeColor="text1" w:themeTint="A6"/>
        </w:rPr>
        <w:t xml:space="preserve">{g378} {/g379}</w:t>
      </w:r>
      <w:proofErr w:type="spellStart"/>
      <w:r>
        <w:t xml:space="preserve">{x380}</w:t>
      </w:r>
      <w:r>
        <w:rPr>
          <w:color w:val="595959" w:themeColor="text1" w:themeTint="A6"/>
        </w:rPr>
        <w:t>{g381}imperdiethay{/g382}</w:t>
      </w:r>
      <w:proofErr w:type="spellEnd"/>
      <w:r>
        <w:t xml:space="preserve">{x383}</w:t>
      </w:r>
      <w:r>
        <w:rPr>
          <w:color w:val="595959" w:themeColor="text1" w:themeTint="A6"/>
        </w:rPr>
        <w:t xml:space="preserve">{g384}. {/g385}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{x0}otay ethay ightray ishay ahay pngay (</w:t>
      </w:r>
      <w:hyperlink r:id="rId13" w:history="1">
        <w:r>
          <w:t xml:space="preserve">{x1}</w:t>
        </w:r>
        <w:r>
          <w:rPr>
            <w:rStyle w:val="Hyperlink"/>
          </w:rPr>
          <w:t xml:space="preserve">{g2}byay {/g3}</w:t>
        </w:r>
        <w:proofErr w:type="spellStart"/>
        <w:r>
          <w:t xml:space="preserve">{x4}</w:t>
        </w:r>
        <w:r>
          <w:rPr>
            <w:rStyle w:val="Hyperlink"/>
          </w:rPr>
          <w:t>{g5}icunay{/g6}</w:t>
        </w:r>
        <w:proofErr w:type="spellEnd"/>
      </w:hyperlink>
      <w:r>
        <w:t xml:space="preserve">{x7}) ithway ansparencytray ithway uaresqay exttay appingwray.   </w:t>
      </w:r>
      <w:proofErr w:type="spellStart"/>
      <w:r>
        <w:t xml:space="preserve">{x8}</w:t>
      </w:r>
      <w:r>
        <w:rPr>
          <w:color w:val="595959" w:themeColor="text1" w:themeTint="A6"/>
        </w:rPr>
        <w:t>{g9}oremlay{/g10}</w:t>
      </w:r>
      <w:proofErr w:type="spellEnd"/>
      <w:r>
        <w:t xml:space="preserve">{x11}</w:t>
      </w:r>
      <w:r>
        <w:rPr>
          <w:color w:val="595959" w:themeColor="text1" w:themeTint="A6"/>
        </w:rPr>
        <w:t xml:space="preserve">{g12} {/g13}</w:t>
      </w:r>
      <w:proofErr w:type="spellStart"/>
      <w:r>
        <w:t xml:space="preserve">{x14}</w:t>
      </w:r>
      <w:r>
        <w:rPr>
          <w:color w:val="595959" w:themeColor="text1" w:themeTint="A6"/>
        </w:rPr>
        <w:t>{g15}ipsumhay{/g16}</w:t>
      </w:r>
      <w:proofErr w:type="spellEnd"/>
      <w:r>
        <w:t xml:space="preserve">{x17}</w:t>
      </w:r>
      <w:r>
        <w:rPr>
          <w:color w:val="595959" w:themeColor="text1" w:themeTint="A6"/>
        </w:rPr>
        <w:t xml:space="preserve">{g18} {/g19}</w:t>
      </w:r>
      <w:proofErr w:type="gramStart"/>
      <w:r>
        <w:t xml:space="preserve">{x20}</w:t>
      </w:r>
      <w:r>
        <w:rPr>
          <w:color w:val="595959" w:themeColor="text1" w:themeTint="A6"/>
        </w:rPr>
        <w:t>{g21}olorday itsay{/g22}</w:t>
      </w:r>
      <w:proofErr w:type="gramEnd"/>
      <w:r>
        <w:t xml:space="preserve">{x23}</w:t>
      </w:r>
      <w:r>
        <w:rPr>
          <w:color w:val="595959" w:themeColor="text1" w:themeTint="A6"/>
        </w:rPr>
        <w:t xml:space="preserve">{g24} {/g25}</w:t>
      </w:r>
      <w:proofErr w:type="spellStart"/>
      <w:r>
        <w:t xml:space="preserve">{x26}</w:t>
      </w:r>
      <w:r>
        <w:rPr>
          <w:color w:val="595959" w:themeColor="text1" w:themeTint="A6"/>
        </w:rPr>
        <w:t>{g27}amethay{/g28}</w:t>
      </w:r>
      <w:proofErr w:type="spellEnd"/>
      <w:r>
        <w:t xml:space="preserve">{x29}</w:t>
      </w:r>
      <w:r>
        <w:rPr>
          <w:color w:val="595959" w:themeColor="text1" w:themeTint="A6"/>
        </w:rPr>
        <w:t xml:space="preserve">{g30}, {/g31}</w:t>
      </w:r>
      <w:proofErr w:type="spellStart"/>
      <w:r>
        <w:t xml:space="preserve">{x32}</w:t>
      </w:r>
      <w:r>
        <w:rPr>
          <w:color w:val="595959" w:themeColor="text1" w:themeTint="A6"/>
        </w:rPr>
        <w:t>{g33}onsectetuercay{/g34}</w:t>
      </w:r>
      <w:proofErr w:type="spellEnd"/>
      <w:r>
        <w:t xml:space="preserve">{x35}</w:t>
      </w:r>
      <w:r>
        <w:rPr>
          <w:color w:val="595959" w:themeColor="text1" w:themeTint="A6"/>
        </w:rPr>
        <w:t xml:space="preserve">{g36} {/g37}</w:t>
      </w:r>
      <w:proofErr w:type="spellStart"/>
      <w:r>
        <w:t xml:space="preserve">{x38}</w:t>
      </w:r>
      <w:r>
        <w:rPr>
          <w:color w:val="595959" w:themeColor="text1" w:themeTint="A6"/>
        </w:rPr>
        <w:t>{g39}adipiscinghay{/g40}</w:t>
      </w:r>
      <w:proofErr w:type="spellEnd"/>
      <w:r>
        <w:t xml:space="preserve">{x41}</w:t>
      </w:r>
      <w:r>
        <w:rPr>
          <w:color w:val="595959" w:themeColor="text1" w:themeTint="A6"/>
        </w:rPr>
        <w:t xml:space="preserve">{g42} {/g43}</w:t>
      </w:r>
      <w:proofErr w:type="spellStart"/>
      <w:r>
        <w:t xml:space="preserve">{x44}</w:t>
      </w:r>
      <w:r>
        <w:rPr>
          <w:color w:val="595959" w:themeColor="text1" w:themeTint="A6"/>
        </w:rPr>
        <w:t>{g45}elithay{/g46}</w:t>
      </w:r>
      <w:proofErr w:type="spellEnd"/>
      <w:r>
        <w:t xml:space="preserve">{x47}</w:t>
      </w:r>
      <w:r>
        <w:rPr>
          <w:color w:val="595959" w:themeColor="text1" w:themeTint="A6"/>
        </w:rPr>
        <w:t xml:space="preserve">{g48}. {/g49}</w:t>
      </w:r>
      <w:proofErr w:type="spellStart"/>
      <w:proofErr w:type="gramStart"/>
      <w:r>
        <w:t xml:space="preserve">{x50}</w:t>
      </w:r>
      <w:r>
        <w:rPr>
          <w:color w:val="595959" w:themeColor="text1" w:themeTint="A6"/>
        </w:rPr>
        <w:t>{g51}edsay{/g52}</w:t>
      </w:r>
      <w:proofErr w:type="spellEnd"/>
      <w:r>
        <w:t xml:space="preserve">{x53}</w:t>
      </w:r>
      <w:r>
        <w:rPr>
          <w:color w:val="595959" w:themeColor="text1" w:themeTint="A6"/>
        </w:rPr>
        <w:t xml:space="preserve">{g54} {/g55}</w:t>
      </w:r>
      <w:proofErr w:type="spellStart"/>
      <w:r>
        <w:t xml:space="preserve">{x56}</w:t>
      </w:r>
      <w:r>
        <w:rPr>
          <w:color w:val="595959" w:themeColor="text1" w:themeTint="A6"/>
        </w:rPr>
        <w:t>{g57}accumsanhay{/g58}</w:t>
      </w:r>
      <w:proofErr w:type="spellEnd"/>
      <w:r>
        <w:t xml:space="preserve">{x59}</w:t>
      </w:r>
      <w:r>
        <w:rPr>
          <w:color w:val="595959" w:themeColor="text1" w:themeTint="A6"/>
        </w:rPr>
        <w:t xml:space="preserve">{g60} {/g61}</w:t>
      </w:r>
      <w:proofErr w:type="spellStart"/>
      <w:r>
        <w:t xml:space="preserve">{x62}</w:t>
      </w:r>
      <w:r>
        <w:rPr>
          <w:color w:val="595959" w:themeColor="text1" w:themeTint="A6"/>
        </w:rPr>
        <w:t>{g63}ulvinarpay{/g64}</w:t>
      </w:r>
      <w:proofErr w:type="spellEnd"/>
      <w:r>
        <w:t xml:space="preserve">{x65}</w:t>
      </w:r>
      <w:r>
        <w:rPr>
          <w:color w:val="595959" w:themeColor="text1" w:themeTint="A6"/>
        </w:rPr>
        <w:t xml:space="preserve">{g66} agnamay.{/g67}</w:t>
      </w:r>
      <w:proofErr w:type="gramEnd"/>
      <w:r>
        <w:t xml:space="preserve">{x68}</w:t>
      </w:r>
      <w:r>
        <w:rPr>
          <w:color w:val="595959" w:themeColor="text1" w:themeTint="A6"/>
        </w:rPr>
        <w:t xml:space="preserve">{g69} {/g70}</w:t>
      </w:r>
      <w:proofErr w:type="spellStart"/>
      <w:proofErr w:type="gramStart"/>
      <w:r>
        <w:t xml:space="preserve">{x71}</w:t>
      </w:r>
      <w:r>
        <w:rPr>
          <w:color w:val="595959" w:themeColor="text1" w:themeTint="A6"/>
        </w:rPr>
        <w:t>{g72}uisday{/g73}</w:t>
      </w:r>
      <w:proofErr w:type="spellEnd"/>
      <w:r>
        <w:t xml:space="preserve">{x74}</w:t>
      </w:r>
      <w:r>
        <w:rPr>
          <w:color w:val="595959" w:themeColor="text1" w:themeTint="A6"/>
        </w:rPr>
        <w:t xml:space="preserve">{g75} {/g76}</w:t>
      </w:r>
      <w:proofErr w:type="spellStart"/>
      <w:r>
        <w:t xml:space="preserve">{x77}</w:t>
      </w:r>
      <w:r>
        <w:rPr>
          <w:color w:val="595959" w:themeColor="text1" w:themeTint="A6"/>
        </w:rPr>
        <w:t>{g78}adipiscinghay{/g79}</w:t>
      </w:r>
      <w:proofErr w:type="spellEnd"/>
      <w:r>
        <w:t xml:space="preserve">{x80}</w:t>
      </w:r>
      <w:r>
        <w:rPr>
          <w:color w:val="595959" w:themeColor="text1" w:themeTint="A6"/>
        </w:rPr>
        <w:t xml:space="preserve">{g81} {/g82}</w:t>
      </w:r>
      <w:proofErr w:type="spellStart"/>
      <w:r>
        <w:t xml:space="preserve">{x83}</w:t>
      </w:r>
      <w:r>
        <w:rPr>
          <w:color w:val="595959" w:themeColor="text1" w:themeTint="A6"/>
        </w:rPr>
        <w:t>{g84}urpistay{/g85}</w:t>
      </w:r>
      <w:proofErr w:type="spellEnd"/>
      <w:r>
        <w:t xml:space="preserve">{x86}</w:t>
      </w:r>
      <w:r>
        <w:rPr>
          <w:color w:val="595959" w:themeColor="text1" w:themeTint="A6"/>
        </w:rPr>
        <w:t xml:space="preserve">{g87} {/g88}</w:t>
      </w:r>
      <w:proofErr w:type="spellStart"/>
      <w:r>
        <w:t xml:space="preserve">{x89}</w:t>
      </w:r>
      <w:r>
        <w:rPr>
          <w:color w:val="595959" w:themeColor="text1" w:themeTint="A6"/>
        </w:rPr>
        <w:t>{g90}edsay{/g91}</w:t>
      </w:r>
      <w:proofErr w:type="spellEnd"/>
      <w:r>
        <w:t xml:space="preserve">{x92}</w:t>
      </w:r>
      <w:r>
        <w:rPr>
          <w:color w:val="595959" w:themeColor="text1" w:themeTint="A6"/>
        </w:rPr>
        <w:t xml:space="preserve">{g93} antehay.{/g94}</w:t>
      </w:r>
      <w:proofErr w:type="gramEnd"/>
      <w:r>
        <w:t xml:space="preserve">{x95}</w:t>
      </w:r>
      <w:r>
        <w:rPr>
          <w:color w:val="595959" w:themeColor="text1" w:themeTint="A6"/>
        </w:rPr>
        <w:t xml:space="preserve">{g96} {/g97}</w:t>
      </w:r>
      <w:proofErr w:type="spellStart"/>
      <w:proofErr w:type="gramStart"/>
      <w:r>
        <w:t xml:space="preserve">{x98}</w:t>
      </w:r>
      <w:r>
        <w:rPr>
          <w:color w:val="595959" w:themeColor="text1" w:themeTint="A6"/>
        </w:rPr>
        <w:t>{g99}urabiturcay{/g100}</w:t>
      </w:r>
      <w:proofErr w:type="spellEnd"/>
      <w:r>
        <w:t xml:space="preserve">{x101}</w:t>
      </w:r>
      <w:r>
        <w:rPr>
          <w:color w:val="595959" w:themeColor="text1" w:themeTint="A6"/>
        </w:rPr>
        <w:t xml:space="preserve">{g102} {/g103}</w:t>
      </w:r>
      <w:proofErr w:type="spellStart"/>
      <w:r>
        <w:t xml:space="preserve">{x104}</w:t>
      </w:r>
      <w:r>
        <w:rPr>
          <w:color w:val="595959" w:themeColor="text1" w:themeTint="A6"/>
        </w:rPr>
        <w:t>{g105}aceratplay{/g106}</w:t>
      </w:r>
      <w:proofErr w:type="spellEnd"/>
      <w:r>
        <w:t xml:space="preserve">{x107}</w:t>
      </w:r>
      <w:r>
        <w:rPr>
          <w:color w:val="595959" w:themeColor="text1" w:themeTint="A6"/>
        </w:rPr>
        <w:t xml:space="preserve">{g108} {/g109}</w:t>
      </w:r>
      <w:proofErr w:type="spellStart"/>
      <w:r>
        <w:t xml:space="preserve">{x110}</w:t>
      </w:r>
      <w:r>
        <w:rPr>
          <w:color w:val="595959" w:themeColor="text1" w:themeTint="A6"/>
        </w:rPr>
        <w:t>{g111}elithay{/g112}</w:t>
      </w:r>
      <w:proofErr w:type="spellEnd"/>
      <w:r>
        <w:t xml:space="preserve">{x113}</w:t>
      </w:r>
      <w:r>
        <w:rPr>
          <w:color w:val="595959" w:themeColor="text1" w:themeTint="A6"/>
        </w:rPr>
        <w:t xml:space="preserve">{g114} athay {/g115}</w:t>
      </w:r>
      <w:proofErr w:type="spellStart"/>
      <w:r>
        <w:t xml:space="preserve">{x116}</w:t>
      </w:r>
      <w:r>
        <w:rPr>
          <w:color w:val="595959" w:themeColor="text1" w:themeTint="A6"/>
        </w:rPr>
        <w:t>{g117}odiohay{/g118}</w:t>
      </w:r>
      <w:proofErr w:type="spellEnd"/>
      <w:r>
        <w:t xml:space="preserve">{x119}</w:t>
      </w:r>
      <w:r>
        <w:rPr>
          <w:color w:val="595959" w:themeColor="text1" w:themeTint="A6"/>
        </w:rPr>
        <w:t>{g120}.{/g121}</w:t>
      </w:r>
      <w:proofErr w:type="gramEnd"/>
      <w:r>
        <w:t xml:space="preserve">{x122}</w:t>
      </w:r>
      <w:r>
        <w:rPr>
          <w:color w:val="595959" w:themeColor="text1" w:themeTint="A6"/>
        </w:rPr>
        <w:t xml:space="preserve">{g123} {/g124}</w:t>
      </w:r>
      <w:r>
        <w:rPr>
          <w:color w:val="595959" w:themeColor="text1" w:themeTint="A6"/>
          <w:lang w:val="es-MX"/>
        </w:rPr>
        <w:t xml:space="preserve">{g125}edsay {/g126}</w:t>
      </w:r>
      <w:proofErr w:type="spellStart"/>
      <w:r>
        <w:t xml:space="preserve">{x127}</w:t>
      </w:r>
      <w:r>
        <w:rPr>
          <w:color w:val="595959" w:themeColor="text1" w:themeTint="A6"/>
          <w:lang w:val="es-MX"/>
        </w:rPr>
        <w:t>{g128}ulputatevay{/g129}</w:t>
      </w:r>
      <w:proofErr w:type="spellEnd"/>
      <w:r>
        <w:t xml:space="preserve">{x130}</w:t>
      </w:r>
      <w:r>
        <w:rPr>
          <w:color w:val="595959" w:themeColor="text1" w:themeTint="A6"/>
          <w:lang w:val="es-MX"/>
        </w:rPr>
        <w:t xml:space="preserve">{g131}, {/g132}</w:t>
      </w:r>
      <w:proofErr w:type="spellStart"/>
      <w:r>
        <w:t xml:space="preserve">{x133}</w:t>
      </w:r>
      <w:r>
        <w:rPr>
          <w:color w:val="595959" w:themeColor="text1" w:themeTint="A6"/>
          <w:lang w:val="es-MX"/>
        </w:rPr>
        <w:t>{g134}acuslay{/g135}</w:t>
      </w:r>
      <w:proofErr w:type="spellEnd"/>
      <w:r>
        <w:t xml:space="preserve">{x136}</w:t>
      </w:r>
      <w:r>
        <w:rPr>
          <w:color w:val="595959" w:themeColor="text1" w:themeTint="A6"/>
          <w:lang w:val="es-MX"/>
        </w:rPr>
        <w:t xml:space="preserve">{g137} {/g138}</w:t>
      </w:r>
      <w:proofErr w:type="spellStart"/>
      <w:r>
        <w:t xml:space="preserve">{x139}</w:t>
      </w:r>
      <w:r>
        <w:rPr>
          <w:color w:val="595959" w:themeColor="text1" w:themeTint="A6"/>
          <w:lang w:val="es-MX"/>
        </w:rPr>
        <w:t>{g140}estibulumvay{/g141}</w:t>
      </w:r>
      <w:proofErr w:type="spellEnd"/>
      <w:r>
        <w:t xml:space="preserve">{x142}</w:t>
      </w:r>
      <w:r>
        <w:rPr>
          <w:color w:val="595959" w:themeColor="text1" w:themeTint="A6"/>
          <w:lang w:val="es-MX"/>
        </w:rPr>
        <w:t xml:space="preserve">{g143} {/g144}</w:t>
      </w:r>
      <w:proofErr w:type="spellStart"/>
      <w:r>
        <w:t xml:space="preserve">{x145}</w:t>
      </w:r>
      <w:r>
        <w:rPr>
          <w:color w:val="595959" w:themeColor="text1" w:themeTint="A6"/>
          <w:lang w:val="es-MX"/>
        </w:rPr>
        <w:t>{g146}osuerepay{/g147}</w:t>
      </w:r>
      <w:proofErr w:type="spellEnd"/>
      <w:r>
        <w:t xml:space="preserve">{x148}</w:t>
      </w:r>
      <w:r>
        <w:rPr>
          <w:color w:val="595959" w:themeColor="text1" w:themeTint="A6"/>
          <w:lang w:val="es-MX"/>
        </w:rPr>
        <w:t xml:space="preserve">{g149} {/g150}</w:t>
      </w:r>
      <w:proofErr w:type="spellStart"/>
      <w:r>
        <w:t xml:space="preserve">{x151}</w:t>
      </w:r>
      <w:r>
        <w:rPr>
          <w:color w:val="595959" w:themeColor="text1" w:themeTint="A6"/>
          <w:lang w:val="es-MX"/>
        </w:rPr>
        <w:t>{g152}interdumhay{/g153}</w:t>
      </w:r>
      <w:proofErr w:type="spellEnd"/>
      <w:r>
        <w:t xml:space="preserve">{x154}</w:t>
      </w:r>
      <w:r>
        <w:rPr>
          <w:color w:val="595959" w:themeColor="text1" w:themeTint="A6"/>
          <w:lang w:val="es-MX"/>
        </w:rPr>
        <w:t xml:space="preserve">{g155}, {/g156}</w:t>
      </w:r>
      <w:proofErr w:type="spellStart"/>
      <w:r>
        <w:t xml:space="preserve">{x157}</w:t>
      </w:r>
      <w:r>
        <w:rPr>
          <w:color w:val="595959" w:themeColor="text1" w:themeTint="A6"/>
          <w:lang w:val="es-MX"/>
        </w:rPr>
        <w:t>{g158}isinay{/g159}</w:t>
      </w:r>
      <w:proofErr w:type="spellEnd"/>
      <w:r>
        <w:t xml:space="preserve">{x160}</w:t>
      </w:r>
      <w:r>
        <w:rPr>
          <w:color w:val="595959" w:themeColor="text1" w:themeTint="A6"/>
          <w:lang w:val="es-MX"/>
        </w:rPr>
        <w:t xml:space="preserve">{g161} eolay {/g162}</w:t>
      </w:r>
      <w:proofErr w:type="spellStart"/>
      <w:r>
        <w:t xml:space="preserve">{x163}</w:t>
      </w:r>
      <w:r>
        <w:rPr>
          <w:color w:val="595959" w:themeColor="text1" w:themeTint="A6"/>
          <w:lang w:val="es-MX"/>
        </w:rPr>
        <w:t>{g164}empersay{/g165}</w:t>
      </w:r>
      <w:proofErr w:type="spellEnd"/>
      <w:r>
        <w:t xml:space="preserve">{x166}</w:t>
      </w:r>
      <w:r>
        <w:rPr>
          <w:color w:val="595959" w:themeColor="text1" w:themeTint="A6"/>
          <w:lang w:val="es-MX"/>
        </w:rPr>
        <w:t xml:space="preserve">{g167} {/g168}</w:t>
      </w:r>
      <w:proofErr w:type="spellStart"/>
      <w:r>
        <w:t xml:space="preserve">{x169}</w:t>
      </w:r>
      <w:r>
        <w:rPr>
          <w:color w:val="595959" w:themeColor="text1" w:themeTint="A6"/>
          <w:lang w:val="es-MX"/>
        </w:rPr>
        <w:t>{g170}acuslay{/g171}</w:t>
      </w:r>
      <w:proofErr w:type="spellEnd"/>
      <w:r>
        <w:t xml:space="preserve">{x172}</w:t>
      </w:r>
      <w:r>
        <w:rPr>
          <w:color w:val="595959" w:themeColor="text1" w:themeTint="A6"/>
          <w:lang w:val="es-MX"/>
        </w:rPr>
        <w:t xml:space="preserve">{g173}, {/g174}</w:t>
      </w:r>
      <w:proofErr w:type="spellStart"/>
      <w:r>
        <w:t xml:space="preserve">{x175}</w:t>
      </w:r>
      <w:r>
        <w:rPr>
          <w:color w:val="595959" w:themeColor="text1" w:themeTint="A6"/>
          <w:lang w:val="es-MX"/>
        </w:rPr>
        <w:t>{g176}uisqay{/g177}</w:t>
      </w:r>
      <w:proofErr w:type="spellEnd"/>
      <w:r>
        <w:t xml:space="preserve">{x178}</w:t>
      </w:r>
      <w:r>
        <w:rPr>
          <w:color w:val="595959" w:themeColor="text1" w:themeTint="A6"/>
          <w:lang w:val="es-MX"/>
        </w:rPr>
        <w:t xml:space="preserve">{g179} ornarehay {/g180}</w:t>
      </w:r>
      <w:proofErr w:type="spellStart"/>
      <w:r>
        <w:t xml:space="preserve">{x181}</w:t>
      </w:r>
      <w:r>
        <w:rPr>
          <w:color w:val="595959" w:themeColor="text1" w:themeTint="A6"/>
          <w:lang w:val="es-MX"/>
        </w:rPr>
        <w:t>{g182}islnay{/g183}</w:t>
      </w:r>
      <w:proofErr w:type="spellEnd"/>
      <w:r>
        <w:t xml:space="preserve">{x184}</w:t>
      </w:r>
      <w:r>
        <w:rPr>
          <w:color w:val="595959" w:themeColor="text1" w:themeTint="A6"/>
          <w:lang w:val="es-MX"/>
        </w:rPr>
        <w:t xml:space="preserve">{g185} {/g186}</w:t>
      </w:r>
      <w:proofErr w:type="spellStart"/>
      <w:r>
        <w:t xml:space="preserve">{x187}</w:t>
      </w:r>
      <w:r>
        <w:rPr>
          <w:color w:val="595959" w:themeColor="text1" w:themeTint="A6"/>
          <w:lang w:val="es-MX"/>
        </w:rPr>
        <w:t>{g188}apiensay{/g189}</w:t>
      </w:r>
      <w:proofErr w:type="spellEnd"/>
      <w:r>
        <w:t xml:space="preserve">{x190}</w:t>
      </w:r>
      <w:r>
        <w:rPr>
          <w:color w:val="595959" w:themeColor="text1" w:themeTint="A6"/>
          <w:lang w:val="es-MX"/>
        </w:rPr>
        <w:t xml:space="preserve">{g191} uthay {/g192}</w:t>
      </w:r>
      <w:proofErr w:type="spellStart"/>
      <w:r>
        <w:t xml:space="preserve">{x193}</w:t>
      </w:r>
      <w:r>
        <w:rPr>
          <w:color w:val="595959" w:themeColor="text1" w:themeTint="A6"/>
          <w:lang w:val="es-MX"/>
        </w:rPr>
        <w:t>{g194}elitvay{/g195}</w:t>
      </w:r>
      <w:proofErr w:type="spellEnd"/>
      <w:r>
        <w:t xml:space="preserve">{x196}</w:t>
      </w:r>
      <w:r>
        <w:rPr>
          <w:color w:val="595959" w:themeColor="text1" w:themeTint="A6"/>
          <w:lang w:val="es-MX"/>
        </w:rPr>
        <w:t xml:space="preserve">{g197}. Inhay {/g198}</w:t>
      </w:r>
      <w:proofErr w:type="spellStart"/>
      <w:r>
        <w:t xml:space="preserve">{x199}</w:t>
      </w:r>
      <w:r>
        <w:rPr>
          <w:color w:val="595959" w:themeColor="text1" w:themeTint="A6"/>
          <w:lang w:val="es-MX"/>
        </w:rPr>
        <w:t>{g200}achay{/g201}</w:t>
      </w:r>
      <w:proofErr w:type="spellEnd"/>
      <w:r>
        <w:t xml:space="preserve">{x202}</w:t>
      </w:r>
      <w:r>
        <w:rPr>
          <w:color w:val="595959" w:themeColor="text1" w:themeTint="A6"/>
          <w:lang w:val="es-MX"/>
        </w:rPr>
        <w:t xml:space="preserve">{g203} {/g204}</w:t>
      </w:r>
      <w:proofErr w:type="spellStart"/>
      <w:r>
        <w:t xml:space="preserve">{x205}</w:t>
      </w:r>
      <w:r>
        <w:rPr>
          <w:color w:val="595959" w:themeColor="text1" w:themeTint="A6"/>
          <w:lang w:val="es-MX"/>
        </w:rPr>
        <w:t>{g206}abitassehay{/g207}</w:t>
      </w:r>
      <w:proofErr w:type="spellEnd"/>
      <w:r>
        <w:t xml:space="preserve">{x208}</w:t>
      </w:r>
      <w:r>
        <w:rPr>
          <w:color w:val="595959" w:themeColor="text1" w:themeTint="A6"/>
          <w:lang w:val="es-MX"/>
        </w:rPr>
        <w:t xml:space="preserve">{g209} ateaplay {/g210}</w:t>
      </w:r>
      <w:proofErr w:type="spellStart"/>
      <w:r>
        <w:t xml:space="preserve">{x211}</w:t>
      </w:r>
      <w:r>
        <w:rPr>
          <w:color w:val="595959" w:themeColor="text1" w:themeTint="A6"/>
          <w:lang w:val="es-MX"/>
        </w:rPr>
        <w:t>{g212}ictumstday{/g213}</w:t>
      </w:r>
      <w:proofErr w:type="spellEnd"/>
      <w:r>
        <w:t xml:space="preserve">{x214}</w:t>
      </w:r>
      <w:r>
        <w:rPr>
          <w:color w:val="595959" w:themeColor="text1" w:themeTint="A6"/>
          <w:lang w:val="es-MX"/>
        </w:rPr>
        <w:t xml:space="preserve">{g215}. {/g216}</w:t>
      </w:r>
      <w:proofErr w:type="spellStart"/>
      <w:r>
        <w:t xml:space="preserve">{x217}</w:t>
      </w:r>
      <w:r>
        <w:rPr>
          <w:color w:val="595959" w:themeColor="text1" w:themeTint="A6"/>
          <w:lang w:val="es-MX"/>
        </w:rPr>
        <w:t>{g218}urabiturcay{/g219}</w:t>
      </w:r>
      <w:proofErr w:type="spellEnd"/>
      <w:r>
        <w:t xml:space="preserve">{x220}</w:t>
      </w:r>
      <w:r>
        <w:rPr>
          <w:color w:val="595959" w:themeColor="text1" w:themeTint="A6"/>
          <w:lang w:val="es-MX"/>
        </w:rPr>
        <w:t xml:space="preserve">{g221} {/g222}</w:t>
      </w:r>
      <w:proofErr w:type="spellStart"/>
      <w:r>
        <w:t xml:space="preserve">{x223}</w:t>
      </w:r>
      <w:r>
        <w:rPr>
          <w:color w:val="595959" w:themeColor="text1" w:themeTint="A6"/>
          <w:lang w:val="es-MX"/>
        </w:rPr>
        <w:t>{g224}empersay{/g225}</w:t>
      </w:r>
      <w:proofErr w:type="spellEnd"/>
      <w:r>
        <w:t xml:space="preserve">{x226}</w:t>
      </w:r>
      <w:r>
        <w:rPr>
          <w:color w:val="595959" w:themeColor="text1" w:themeTint="A6"/>
          <w:lang w:val="es-MX"/>
        </w:rPr>
        <w:t xml:space="preserve">{g227} {/g228}</w:t>
      </w:r>
      <w:proofErr w:type="spellStart"/>
      <w:r>
        <w:t xml:space="preserve">{x229}</w:t>
      </w:r>
      <w:r>
        <w:rPr>
          <w:color w:val="595959" w:themeColor="text1" w:themeTint="A6"/>
          <w:lang w:val="es-MX"/>
        </w:rPr>
        <w:t>{g230}auguehay{/g231}</w:t>
      </w:r>
      <w:proofErr w:type="spellEnd"/>
      <w:r>
        <w:t xml:space="preserve">{x232}</w:t>
      </w:r>
      <w:r>
        <w:rPr>
          <w:color w:val="595959" w:themeColor="text1" w:themeTint="A6"/>
          <w:lang w:val="es-MX"/>
        </w:rPr>
        <w:t xml:space="preserve">{g233} {/g234}</w:t>
      </w:r>
      <w:proofErr w:type="spellStart"/>
      <w:r>
        <w:t xml:space="preserve">{x235}</w:t>
      </w:r>
      <w:r>
        <w:rPr>
          <w:color w:val="595959" w:themeColor="text1" w:themeTint="A6"/>
          <w:lang w:val="es-MX"/>
        </w:rPr>
        <w:t>{g236}elvay{/g237}</w:t>
      </w:r>
      <w:proofErr w:type="spellEnd"/>
      <w:r>
        <w:t xml:space="preserve">{x238}</w:t>
      </w:r>
      <w:r>
        <w:rPr>
          <w:color w:val="595959" w:themeColor="text1" w:themeTint="A6"/>
          <w:lang w:val="es-MX"/>
        </w:rPr>
        <w:t xml:space="preserve">{g239} {/g240}</w:t>
      </w:r>
      <w:proofErr w:type="spellStart"/>
      <w:r>
        <w:t xml:space="preserve">{x241}</w:t>
      </w:r>
      <w:r>
        <w:rPr>
          <w:color w:val="595959" w:themeColor="text1" w:themeTint="A6"/>
          <w:lang w:val="es-MX"/>
        </w:rPr>
        <w:t>{g242}arcuhay{/g243}</w:t>
      </w:r>
      <w:proofErr w:type="spellEnd"/>
      <w:r>
        <w:t xml:space="preserve">{x244}</w:t>
      </w:r>
      <w:r>
        <w:rPr>
          <w:color w:val="595959" w:themeColor="text1" w:themeTint="A6"/>
          <w:lang w:val="es-MX"/>
        </w:rPr>
        <w:t xml:space="preserve">{g245}. {/g246}</w:t>
      </w:r>
      <w:proofErr w:type="spellStart"/>
      <w:r>
        <w:t xml:space="preserve">{x247}</w:t>
      </w:r>
      <w:r>
        <w:rPr>
          <w:color w:val="595959" w:themeColor="text1" w:themeTint="A6"/>
          <w:lang w:val="es-MX"/>
        </w:rPr>
        <w:t>{g248}estibulumvay{/g249}</w:t>
      </w:r>
      <w:proofErr w:type="spellEnd"/>
      <w:r>
        <w:t xml:space="preserve">{x250}</w:t>
      </w:r>
      <w:r>
        <w:rPr>
          <w:color w:val="595959" w:themeColor="text1" w:themeTint="A6"/>
          <w:lang w:val="es-MX"/>
        </w:rPr>
        <w:t xml:space="preserve">{g251} {/g252}</w:t>
      </w:r>
      <w:proofErr w:type="spellStart"/>
      <w:r>
        <w:t xml:space="preserve">{x253}</w:t>
      </w:r>
      <w:r>
        <w:rPr>
          <w:color w:val="595959" w:themeColor="text1" w:themeTint="A6"/>
          <w:lang w:val="es-MX"/>
        </w:rPr>
        <w:t>{g254}ullamcorperhay{/g255}</w:t>
      </w:r>
      <w:proofErr w:type="spellEnd"/>
      <w:r>
        <w:t xml:space="preserve">{x256}</w:t>
      </w:r>
      <w:r>
        <w:rPr>
          <w:color w:val="595959" w:themeColor="text1" w:themeTint="A6"/>
          <w:lang w:val="es-MX"/>
        </w:rPr>
        <w:t xml:space="preserve">{g257}, {/g258}</w:t>
      </w:r>
      <w:proofErr w:type="spellStart"/>
      <w:r>
        <w:t xml:space="preserve">{x259}</w:t>
      </w:r>
      <w:r>
        <w:rPr>
          <w:color w:val="595959" w:themeColor="text1" w:themeTint="A6"/>
          <w:lang w:val="es-MX"/>
        </w:rPr>
        <w:t>{g260}urpistay{/g261}</w:t>
      </w:r>
      <w:proofErr w:type="spellEnd"/>
      <w:r>
        <w:t xml:space="preserve">{x262}</w:t>
      </w:r>
      <w:r>
        <w:rPr>
          <w:color w:val="595959" w:themeColor="text1" w:themeTint="A6"/>
          <w:lang w:val="es-MX"/>
        </w:rPr>
        <w:t xml:space="preserve">{g263} edsay {/g264}</w:t>
      </w:r>
      <w:proofErr w:type="spellStart"/>
      <w:r>
        <w:t xml:space="preserve">{x265}</w:t>
      </w:r>
      <w:r>
        <w:rPr>
          <w:color w:val="595959" w:themeColor="text1" w:themeTint="A6"/>
          <w:lang w:val="es-MX"/>
        </w:rPr>
        <w:t>{g266}eleifendhay{/g267}</w:t>
      </w:r>
      <w:proofErr w:type="spellEnd"/>
      <w:r>
        <w:t xml:space="preserve">{x268}</w:t>
      </w:r>
      <w:r>
        <w:rPr>
          <w:color w:val="595959" w:themeColor="text1" w:themeTint="A6"/>
          <w:lang w:val="es-MX"/>
        </w:rPr>
        <w:t xml:space="preserve">{g269} {/g270}</w:t>
      </w:r>
      <w:proofErr w:type="spellStart"/>
      <w:r>
        <w:t xml:space="preserve">{x271}</w:t>
      </w:r>
      <w:r>
        <w:rPr>
          <w:color w:val="595959" w:themeColor="text1" w:themeTint="A6"/>
          <w:lang w:val="es-MX"/>
        </w:rPr>
        <w:t>{g272}acilisisfay{/g273}</w:t>
      </w:r>
      <w:proofErr w:type="spellEnd"/>
      <w:r>
        <w:t xml:space="preserve">{x274}</w:t>
      </w:r>
      <w:r>
        <w:rPr>
          <w:color w:val="595959" w:themeColor="text1" w:themeTint="A6"/>
          <w:lang w:val="es-MX"/>
        </w:rPr>
        <w:t xml:space="preserve">{g275}, iberolay {/g276}</w:t>
      </w:r>
      <w:proofErr w:type="spellStart"/>
      <w:r>
        <w:t xml:space="preserve">{x277}</w:t>
      </w:r>
      <w:r>
        <w:rPr>
          <w:color w:val="595959" w:themeColor="text1" w:themeTint="A6"/>
          <w:lang w:val="es-MX"/>
        </w:rPr>
        <w:t>{g278}etusmay{/g279}</w:t>
      </w:r>
      <w:proofErr w:type="spellEnd"/>
      <w:r>
        <w:t xml:space="preserve">{x280}</w:t>
      </w:r>
      <w:r>
        <w:rPr>
          <w:color w:val="595959" w:themeColor="text1" w:themeTint="A6"/>
          <w:lang w:val="es-MX"/>
        </w:rPr>
        <w:t xml:space="preserve">{g281} {/g282}</w:t>
      </w:r>
      <w:proofErr w:type="spellStart"/>
      <w:r>
        <w:t xml:space="preserve">{x283}</w:t>
      </w:r>
      <w:r>
        <w:rPr>
          <w:color w:val="595959" w:themeColor="text1" w:themeTint="A6"/>
          <w:lang w:val="es-MX"/>
        </w:rPr>
        <w:t>{g284}incidunttay{/g285}</w:t>
      </w:r>
      <w:proofErr w:type="spellEnd"/>
      <w:r>
        <w:t xml:space="preserve">{x286}</w:t>
      </w:r>
      <w:r>
        <w:rPr>
          <w:color w:val="595959" w:themeColor="text1" w:themeTint="A6"/>
          <w:lang w:val="es-MX"/>
        </w:rPr>
        <w:t xml:space="preserve">{g287} {/g288}</w:t>
      </w:r>
      <w:proofErr w:type="spellStart"/>
      <w:r>
        <w:t xml:space="preserve">{x289}</w:t>
      </w:r>
      <w:r>
        <w:rPr>
          <w:color w:val="595959" w:themeColor="text1" w:themeTint="A6"/>
          <w:lang w:val="es-MX"/>
        </w:rPr>
        <w:t>{g290}uamqay{/g291}</w:t>
      </w:r>
      <w:proofErr w:type="spellEnd"/>
      <w:r>
        <w:t xml:space="preserve">{x292}</w:t>
      </w:r>
      <w:r>
        <w:rPr>
          <w:color w:val="595959" w:themeColor="text1" w:themeTint="A6"/>
          <w:lang w:val="es-MX"/>
        </w:rPr>
        <w:t xml:space="preserve">{g293}, {/g294}</w:t>
      </w:r>
      <w:proofErr w:type="spellStart"/>
      <w:r>
        <w:t xml:space="preserve">{x295}</w:t>
      </w:r>
      <w:r>
        <w:rPr>
          <w:color w:val="595959" w:themeColor="text1" w:themeTint="A6"/>
          <w:lang w:val="es-MX"/>
        </w:rPr>
        <w:t>{g296}ecnay{/g297}</w:t>
      </w:r>
      <w:proofErr w:type="spellEnd"/>
      <w:r>
        <w:t xml:space="preserve">{x298}</w:t>
      </w:r>
      <w:r>
        <w:rPr>
          <w:color w:val="595959" w:themeColor="text1" w:themeTint="A6"/>
          <w:lang w:val="es-MX"/>
        </w:rPr>
        <w:t xml:space="preserve">{g299} {/g300}</w:t>
      </w:r>
      <w:proofErr w:type="spellStart"/>
      <w:r>
        <w:t xml:space="preserve">{x301}</w:t>
      </w:r>
      <w:r>
        <w:rPr>
          <w:color w:val="595959" w:themeColor="text1" w:themeTint="A6"/>
          <w:lang w:val="es-MX"/>
        </w:rPr>
        <w:t>{g302}ignissimday{/g303}</w:t>
      </w:r>
      <w:proofErr w:type="spellEnd"/>
      <w:r>
        <w:t xml:space="preserve">{x304}</w:t>
      </w:r>
      <w:r>
        <w:rPr>
          <w:color w:val="595959" w:themeColor="text1" w:themeTint="A6"/>
          <w:lang w:val="es-MX"/>
        </w:rPr>
        <w:t xml:space="preserve">{g305} ustojay {/g306}</w:t>
      </w:r>
      <w:proofErr w:type="spellStart"/>
      <w:r>
        <w:t xml:space="preserve">{x307}</w:t>
      </w:r>
      <w:r>
        <w:rPr>
          <w:color w:val="595959" w:themeColor="text1" w:themeTint="A6"/>
          <w:lang w:val="es-MX"/>
        </w:rPr>
        <w:t>{g308}erathay{/g309}</w:t>
      </w:r>
      <w:proofErr w:type="spellEnd"/>
      <w:r>
        <w:t xml:space="preserve">{x310}</w:t>
      </w:r>
      <w:r>
        <w:rPr>
          <w:color w:val="595959" w:themeColor="text1" w:themeTint="A6"/>
          <w:lang w:val="es-MX"/>
        </w:rPr>
        <w:t xml:space="preserve">{g311} ahay {/g312}</w:t>
      </w:r>
      <w:proofErr w:type="spellStart"/>
      <w:r>
        <w:t xml:space="preserve">{x313}</w:t>
      </w:r>
      <w:r>
        <w:rPr>
          <w:color w:val="595959" w:themeColor="text1" w:themeTint="A6"/>
          <w:lang w:val="es-MX"/>
        </w:rPr>
        <w:t>{g314}igulalay{/g315}</w:t>
      </w:r>
      <w:proofErr w:type="spellEnd"/>
      <w:r>
        <w:t xml:space="preserve">{x316}</w:t>
      </w:r>
      <w:r>
        <w:rPr>
          <w:color w:val="595959" w:themeColor="text1" w:themeTint="A6"/>
          <w:lang w:val="es-MX"/>
        </w:rPr>
        <w:t xml:space="preserve">{g317}. {/g318}</w:t>
      </w:r>
      <w:proofErr w:type="spellStart"/>
      <w:r>
        <w:t xml:space="preserve">{x319}</w:t>
      </w:r>
      <w:r>
        <w:rPr>
          <w:color w:val="595959" w:themeColor="text1" w:themeTint="A6"/>
          <w:lang w:val="es-MX"/>
        </w:rPr>
        <w:t>{g320}ascray{/g321}</w:t>
      </w:r>
      <w:proofErr w:type="spellEnd"/>
      <w:r>
        <w:t xml:space="preserve">{x322}</w:t>
      </w:r>
      <w:r>
        <w:rPr>
          <w:color w:val="595959" w:themeColor="text1" w:themeTint="A6"/>
          <w:lang w:val="es-MX"/>
        </w:rPr>
        <w:t xml:space="preserve">{g323} {/g324}</w:t>
      </w:r>
      <w:proofErr w:type="spellStart"/>
      <w:r>
        <w:t xml:space="preserve">{x325}</w:t>
      </w:r>
      <w:r>
        <w:rPr>
          <w:color w:val="595959" w:themeColor="text1" w:themeTint="A6"/>
          <w:lang w:val="es-MX"/>
        </w:rPr>
        <w:t>{g326}itsay{/g327}</w:t>
      </w:r>
      <w:proofErr w:type="spellEnd"/>
      <w:r>
        <w:t xml:space="preserve">{x328}</w:t>
      </w:r>
      <w:r>
        <w:rPr>
          <w:color w:val="595959" w:themeColor="text1" w:themeTint="A6"/>
          <w:lang w:val="es-MX"/>
        </w:rPr>
        <w:t xml:space="preserve">{g329} {/g330}</w:t>
      </w:r>
      <w:proofErr w:type="spellStart"/>
      <w:r>
        <w:t xml:space="preserve">{x331}</w:t>
      </w:r>
      <w:r>
        <w:rPr>
          <w:color w:val="595959" w:themeColor="text1" w:themeTint="A6"/>
          <w:lang w:val="es-MX"/>
        </w:rPr>
        <w:t>{g332}amethay{/g333}</w:t>
      </w:r>
      <w:proofErr w:type="spellEnd"/>
      <w:r>
        <w:t xml:space="preserve">{x334}</w:t>
      </w:r>
      <w:r>
        <w:rPr>
          <w:color w:val="595959" w:themeColor="text1" w:themeTint="A6"/>
          <w:lang w:val="es-MX"/>
        </w:rPr>
        <w:t xml:space="preserve">{g335} {/g336}</w:t>
      </w:r>
      <w:proofErr w:type="spellStart"/>
      <w:r>
        <w:t xml:space="preserve">{x337}</w:t>
      </w:r>
      <w:r>
        <w:rPr>
          <w:color w:val="595959" w:themeColor="text1" w:themeTint="A6"/>
          <w:lang w:val="es-MX"/>
        </w:rPr>
        <w:t>{g338}elisfay{/g339}</w:t>
      </w:r>
      <w:proofErr w:type="spellEnd"/>
      <w:r>
        <w:t xml:space="preserve">{x340}</w:t>
      </w:r>
      <w:r>
        <w:rPr>
          <w:color w:val="595959" w:themeColor="text1" w:themeTint="A6"/>
          <w:lang w:val="es-MX"/>
        </w:rPr>
        <w:t xml:space="preserve">{g341} {/g342}</w:t>
      </w:r>
      <w:proofErr w:type="spellStart"/>
      <w:r>
        <w:t xml:space="preserve">{x343}</w:t>
      </w:r>
      <w:r>
        <w:rPr>
          <w:color w:val="595959" w:themeColor="text1" w:themeTint="A6"/>
          <w:lang w:val="es-MX"/>
        </w:rPr>
        <w:t>{g344}euhay{/g345}</w:t>
      </w:r>
      <w:proofErr w:type="spellEnd"/>
      <w:r>
        <w:t xml:space="preserve">{x346}</w:t>
      </w:r>
      <w:r>
        <w:rPr>
          <w:color w:val="595959" w:themeColor="text1" w:themeTint="A6"/>
          <w:lang w:val="es-MX"/>
        </w:rPr>
        <w:t xml:space="preserve">{g347} {/g348}</w:t>
      </w:r>
      <w:proofErr w:type="spellStart"/>
      <w:r>
        <w:t xml:space="preserve">{x349}</w:t>
      </w:r>
      <w:r>
        <w:rPr>
          <w:color w:val="595959" w:themeColor="text1" w:themeTint="A6"/>
          <w:lang w:val="es-MX"/>
        </w:rPr>
        <w:t>{g350}islnay{/g351}</w:t>
      </w:r>
      <w:proofErr w:type="spellEnd"/>
      <w:r>
        <w:t xml:space="preserve">{x352}</w:t>
      </w:r>
      <w:r>
        <w:rPr>
          <w:color w:val="595959" w:themeColor="text1" w:themeTint="A6"/>
          <w:lang w:val="es-MX"/>
        </w:rPr>
        <w:t xml:space="preserve">{g353} {/g354}</w:t>
      </w:r>
      <w:proofErr w:type="spellStart"/>
      <w:r>
        <w:t xml:space="preserve">{x355}</w:t>
      </w:r>
      <w:r>
        <w:rPr>
          <w:color w:val="595959" w:themeColor="text1" w:themeTint="A6"/>
          <w:lang w:val="es-MX"/>
        </w:rPr>
        <w:t>{g356}ultricieshay{/g357}</w:t>
      </w:r>
      <w:proofErr w:type="spellEnd"/>
      <w:r>
        <w:t xml:space="preserve">{x358}</w:t>
      </w:r>
      <w:r>
        <w:rPr>
          <w:color w:val="595959" w:themeColor="text1" w:themeTint="A6"/>
          <w:lang w:val="es-MX"/>
        </w:rPr>
        <w:t xml:space="preserve">{g359} {/g360}</w:t>
      </w:r>
      <w:proofErr w:type="spellStart"/>
      <w:r>
        <w:t xml:space="preserve">{x361}</w:t>
      </w:r>
      <w:r>
        <w:rPr>
          <w:color w:val="595959" w:themeColor="text1" w:themeTint="A6"/>
          <w:lang w:val="es-MX"/>
        </w:rPr>
        <w:t>{g362}imperdiethay{/g363}</w:t>
      </w:r>
      <w:proofErr w:type="spellEnd"/>
      <w:r>
        <w:t xml:space="preserve">{x364}</w:t>
      </w:r>
      <w:r>
        <w:rPr>
          <w:color w:val="595959" w:themeColor="text1" w:themeTint="A6"/>
          <w:lang w:val="es-MX"/>
        </w:rPr>
        <w:t xml:space="preserve">{g365}. {/g366}</w:t>
      </w:r>
      <w:proofErr w:type="spellStart"/>
      <w:r>
        <w:t xml:space="preserve">{x367}</w:t>
      </w:r>
      <w:r>
        <w:rPr>
          <w:color w:val="595959" w:themeColor="text1" w:themeTint="A6"/>
          <w:lang w:val="es-MX"/>
        </w:rPr>
        <w:t>{g368}onecday{/g369}</w:t>
      </w:r>
      <w:proofErr w:type="spellEnd"/>
      <w:r>
        <w:t xml:space="preserve">{x370}</w:t>
      </w:r>
      <w:r>
        <w:rPr>
          <w:color w:val="595959" w:themeColor="text1" w:themeTint="A6"/>
          <w:lang w:val="es-MX"/>
        </w:rPr>
        <w:t xml:space="preserve">{g371} ortortay. {/g372}</w:t>
      </w:r>
      <w:proofErr w:type="spellStart"/>
      <w:r>
        <w:t xml:space="preserve">{x373}</w:t>
      </w:r>
      <w:r>
        <w:rPr>
          <w:color w:val="595959" w:themeColor="text1" w:themeTint="A6"/>
          <w:lang w:val="es-MX"/>
        </w:rPr>
        <w:t>{g374}oremlay{/g375}</w:t>
      </w:r>
      <w:proofErr w:type="spellEnd"/>
      <w:r>
        <w:t xml:space="preserve">{x376}</w:t>
      </w:r>
      <w:r>
        <w:rPr>
          <w:color w:val="595959" w:themeColor="text1" w:themeTint="A6"/>
          <w:lang w:val="es-MX"/>
        </w:rPr>
        <w:t xml:space="preserve">{g377} {/g378}</w:t>
      </w:r>
      <w:proofErr w:type="spellStart"/>
      <w:r>
        <w:t xml:space="preserve">{x379}</w:t>
      </w:r>
      <w:r>
        <w:rPr>
          <w:color w:val="595959" w:themeColor="text1" w:themeTint="A6"/>
          <w:lang w:val="es-MX"/>
        </w:rPr>
        <w:t>{g380}ipsumhay{/g381}</w:t>
      </w:r>
      <w:proofErr w:type="spellEnd"/>
      <w:r>
        <w:t xml:space="preserve">{x382}</w:t>
      </w:r>
      <w:r>
        <w:rPr>
          <w:color w:val="595959" w:themeColor="text1" w:themeTint="A6"/>
          <w:lang w:val="es-MX"/>
        </w:rPr>
        <w:t xml:space="preserve">{g383} olorday {/g384}</w:t>
      </w:r>
      <w:proofErr w:type="spellStart"/>
      <w:r>
        <w:t xml:space="preserve">{x385}</w:t>
      </w:r>
      <w:r>
        <w:rPr>
          <w:color w:val="595959" w:themeColor="text1" w:themeTint="A6"/>
          <w:lang w:val="es-MX"/>
        </w:rPr>
        <w:t>{g386}itsay{/g387}</w:t>
      </w:r>
      <w:proofErr w:type="spellEnd"/>
      <w:r>
        <w:t xml:space="preserve">{x388}</w:t>
      </w:r>
      <w:r>
        <w:rPr>
          <w:color w:val="595959" w:themeColor="text1" w:themeTint="A6"/>
          <w:lang w:val="es-MX"/>
        </w:rPr>
        <w:t xml:space="preserve">{g389} {/g390}</w:t>
      </w:r>
      <w:proofErr w:type="spellStart"/>
      <w:r>
        <w:t xml:space="preserve">{x391}</w:t>
      </w:r>
      <w:r>
        <w:rPr>
          <w:color w:val="595959" w:themeColor="text1" w:themeTint="A6"/>
          <w:lang w:val="es-MX"/>
        </w:rPr>
        <w:t>{g392}amethay{/g393}</w:t>
      </w:r>
      <w:proofErr w:type="spellEnd"/>
      <w:r>
        <w:t xml:space="preserve">{x394}</w:t>
      </w:r>
      <w:r>
        <w:rPr>
          <w:color w:val="595959" w:themeColor="text1" w:themeTint="A6"/>
          <w:lang w:val="es-MX"/>
        </w:rPr>
        <w:t xml:space="preserve">{g395}, {/g396}</w:t>
      </w:r>
      <w:proofErr w:type="spellStart"/>
      <w:r>
        <w:t xml:space="preserve">{x397}</w:t>
      </w:r>
      <w:r>
        <w:rPr>
          <w:color w:val="595959" w:themeColor="text1" w:themeTint="A6"/>
          <w:lang w:val="es-MX"/>
        </w:rPr>
        <w:t>{g398}onsectetuercay{/g399}</w:t>
      </w:r>
      <w:proofErr w:type="spellEnd"/>
      <w:r>
        <w:t xml:space="preserve">{x400}</w:t>
      </w:r>
      <w:r>
        <w:rPr>
          <w:color w:val="595959" w:themeColor="text1" w:themeTint="A6"/>
          <w:lang w:val="es-MX"/>
        </w:rPr>
        <w:t xml:space="preserve">{g401} {/g402}</w:t>
      </w:r>
      <w:proofErr w:type="spellStart"/>
      <w:r>
        <w:t xml:space="preserve">{x403}</w:t>
      </w:r>
      <w:r>
        <w:rPr>
          <w:color w:val="595959" w:themeColor="text1" w:themeTint="A6"/>
          <w:lang w:val="es-MX"/>
        </w:rPr>
        <w:t>{g404}adipiscinghay{/g405}</w:t>
      </w:r>
      <w:proofErr w:type="spellEnd"/>
      <w:r>
        <w:t xml:space="preserve">{x406}</w:t>
      </w:r>
      <w:r>
        <w:rPr>
          <w:color w:val="595959" w:themeColor="text1" w:themeTint="A6"/>
          <w:lang w:val="es-MX"/>
        </w:rPr>
        <w:t xml:space="preserve">{g407} {/g408}</w:t>
      </w:r>
      <w:proofErr w:type="spellStart"/>
      <w:r>
        <w:t xml:space="preserve">{x409}</w:t>
      </w:r>
      <w:r>
        <w:rPr>
          <w:color w:val="595959" w:themeColor="text1" w:themeTint="A6"/>
          <w:lang w:val="es-MX"/>
        </w:rPr>
        <w:t>{g410}elithay{/g411}</w:t>
      </w:r>
      <w:proofErr w:type="spellEnd"/>
      <w:r>
        <w:t xml:space="preserve">{x412}</w:t>
      </w:r>
      <w:r>
        <w:rPr>
          <w:color w:val="595959" w:themeColor="text1" w:themeTint="A6"/>
          <w:lang w:val="es-MX"/>
        </w:rPr>
        <w:t xml:space="preserve">{g413}. {/g414}</w:t>
      </w:r>
      <w:proofErr w:type="spellStart"/>
      <w:r>
        <w:t xml:space="preserve">{x415}</w:t>
      </w:r>
      <w:r>
        <w:rPr>
          <w:color w:val="595959" w:themeColor="text1" w:themeTint="A6"/>
          <w:lang w:val="es-MX"/>
        </w:rPr>
        <w:t>{g416}ellentesquepay{/g417}</w:t>
      </w:r>
      <w:proofErr w:type="spellEnd"/>
      <w:r>
        <w:t xml:space="preserve">{x418}</w:t>
      </w:r>
      <w:r>
        <w:rPr>
          <w:color w:val="595959" w:themeColor="text1" w:themeTint="A6"/>
          <w:lang w:val="es-MX"/>
        </w:rPr>
        <w:t xml:space="preserve">{g419} {/g420}</w:t>
      </w:r>
      <w:proofErr w:type="spellStart"/>
      <w:r>
        <w:t xml:space="preserve">{x421}</w:t>
      </w:r>
      <w:r>
        <w:rPr>
          <w:color w:val="595959" w:themeColor="text1" w:themeTint="A6"/>
          <w:lang w:val="es-MX"/>
        </w:rPr>
        <w:t>{g422}utrumray{/g423}</w:t>
      </w:r>
      <w:proofErr w:type="spellEnd"/>
      <w:r>
        <w:t xml:space="preserve">{x424}</w:t>
      </w:r>
      <w:r>
        <w:rPr>
          <w:color w:val="595959" w:themeColor="text1" w:themeTint="A6"/>
          <w:lang w:val="es-MX"/>
        </w:rPr>
        <w:t xml:space="preserve">{g425} {/g426}</w:t>
      </w:r>
      <w:proofErr w:type="spellStart"/>
      <w:r>
        <w:t xml:space="preserve">{x427}</w:t>
      </w:r>
      <w:r>
        <w:rPr>
          <w:color w:val="595959" w:themeColor="text1" w:themeTint="A6"/>
          <w:lang w:val="es-MX"/>
        </w:rPr>
        <w:t>{g428}ommodocay{/g429}</w:t>
      </w:r>
      <w:proofErr w:type="spellEnd"/>
      <w:r>
        <w:t xml:space="preserve">{x430}</w:t>
      </w:r>
      <w:r>
        <w:rPr>
          <w:color w:val="595959" w:themeColor="text1" w:themeTint="A6"/>
          <w:lang w:val="es-MX"/>
        </w:rPr>
        <w:t xml:space="preserve">{g431} {/g432}</w:t>
      </w:r>
      <w:proofErr w:type="spellStart"/>
      <w:r>
        <w:t xml:space="preserve">{x433}</w:t>
      </w:r>
      <w:r>
        <w:rPr>
          <w:color w:val="595959" w:themeColor="text1" w:themeTint="A6"/>
          <w:lang w:val="es-MX"/>
        </w:rPr>
        <w:t>{g434}elisfay{/g435}</w:t>
      </w:r>
      <w:proofErr w:type="spellEnd"/>
      <w:r>
        <w:t xml:space="preserve">{x436}</w:t>
      </w:r>
      <w:r>
        <w:rPr>
          <w:color w:val="595959" w:themeColor="text1" w:themeTint="A6"/>
          <w:lang w:val="es-MX"/>
        </w:rPr>
        <w:t xml:space="preserve">{g437}. {/g438}</w:t>
      </w:r>
      <w:proofErr w:type="spellStart"/>
      <w:proofErr w:type="gramStart"/>
      <w:r>
        <w:t xml:space="preserve">{x439}</w:t>
      </w:r>
      <w:r>
        <w:rPr>
          <w:color w:val="595959" w:themeColor="text1" w:themeTint="A6"/>
        </w:rPr>
        <w:t>{g440}uscefay{/g441}</w:t>
      </w:r>
      <w:proofErr w:type="spellEnd"/>
      <w:r>
        <w:t xml:space="preserve">{x442}</w:t>
      </w:r>
      <w:r>
        <w:rPr>
          <w:color w:val="595959" w:themeColor="text1" w:themeTint="A6"/>
        </w:rPr>
        <w:t xml:space="preserve">{g443} {/g444}</w:t>
      </w:r>
      <w:proofErr w:type="spellStart"/>
      <w:r>
        <w:t xml:space="preserve">{x445}</w:t>
      </w:r>
      <w:r>
        <w:rPr>
          <w:color w:val="595959" w:themeColor="text1" w:themeTint="A6"/>
        </w:rPr>
        <w:t>{g446}edsay{/g447}</w:t>
      </w:r>
      <w:proofErr w:type="spellEnd"/>
      <w:r>
        <w:t xml:space="preserve">{x448}</w:t>
      </w:r>
      <w:r>
        <w:rPr>
          <w:color w:val="595959" w:themeColor="text1" w:themeTint="A6"/>
        </w:rPr>
        <w:t xml:space="preserve">{g449} {/g450}</w:t>
      </w:r>
      <w:proofErr w:type="spellStart"/>
      <w:r>
        <w:t xml:space="preserve">{x451}</w:t>
      </w:r>
      <w:r>
        <w:rPr>
          <w:color w:val="595959" w:themeColor="text1" w:themeTint="A6"/>
        </w:rPr>
        <w:t>{g452}etusmay{/g453}</w:t>
      </w:r>
      <w:proofErr w:type="spellEnd"/>
      <w:r>
        <w:t xml:space="preserve">{x454}</w:t>
      </w:r>
      <w:r>
        <w:rPr>
          <w:color w:val="595959" w:themeColor="text1" w:themeTint="A6"/>
        </w:rPr>
        <w:t xml:space="preserve">{g455} idhay {/g456}</w:t>
      </w:r>
      <w:proofErr w:type="spellStart"/>
      <w:r>
        <w:t xml:space="preserve">{x457}</w:t>
      </w:r>
      <w:r>
        <w:rPr>
          <w:color w:val="595959" w:themeColor="text1" w:themeTint="A6"/>
        </w:rPr>
        <w:t>{g458}ipsumhay{/g459}</w:t>
      </w:r>
      <w:proofErr w:type="spellEnd"/>
      <w:r>
        <w:t xml:space="preserve">{x460}</w:t>
      </w:r>
      <w:r>
        <w:rPr>
          <w:color w:val="595959" w:themeColor="text1" w:themeTint="A6"/>
        </w:rPr>
        <w:t xml:space="preserve">{g461} {/g462}</w:t>
      </w:r>
      <w:proofErr w:type="spellStart"/>
      <w:r>
        <w:t xml:space="preserve">{x463}</w:t>
      </w:r>
      <w:r>
        <w:rPr>
          <w:color w:val="595959" w:themeColor="text1" w:themeTint="A6"/>
        </w:rPr>
        <w:t>{g464}empersay{/g465}</w:t>
      </w:r>
      <w:proofErr w:type="spellEnd"/>
      <w:r>
        <w:t xml:space="preserve">{x466}</w:t>
      </w:r>
      <w:r>
        <w:rPr>
          <w:color w:val="595959" w:themeColor="text1" w:themeTint="A6"/>
        </w:rPr>
        <w:t xml:space="preserve">{g467} {/g468}</w:t>
      </w:r>
      <w:proofErr w:type="spellStart"/>
      <w:r>
        <w:t xml:space="preserve">{x469}</w:t>
      </w:r>
      <w:r>
        <w:rPr>
          <w:color w:val="595959" w:themeColor="text1" w:themeTint="A6"/>
        </w:rPr>
        <w:t>{g470}onsequatcay{/g471}</w:t>
      </w:r>
      <w:proofErr w:type="spellEnd"/>
      <w:r>
        <w:t xml:space="preserve">{x472}</w:t>
      </w:r>
      <w:r>
        <w:rPr>
          <w:color w:val="595959" w:themeColor="text1" w:themeTint="A6"/>
        </w:rPr>
        <w:t>{g473}.{/g474}</w:t>
      </w:r>
      <w:proofErr w:type="gramEnd"/>
      <w:r>
        <w:t xml:space="preserve">{x475}</w:t>
      </w:r>
      <w:r>
        <w:rPr>
          <w:color w:val="595959" w:themeColor="text1" w:themeTint="A6"/>
        </w:rPr>
        <w:t xml:space="preserve">{g476} {/g477}</w:t>
      </w:r>
      <w:proofErr w:type="spellStart"/>
      <w:proofErr w:type="gramStart"/>
      <w:r>
        <w:t xml:space="preserve">{x478}</w:t>
      </w:r>
      <w:r>
        <w:rPr>
          <w:color w:val="595959" w:themeColor="text1" w:themeTint="A6"/>
        </w:rPr>
        <w:t>{g479}orbimay{/g480}</w:t>
      </w:r>
      <w:proofErr w:type="spellEnd"/>
      <w:r>
        <w:t xml:space="preserve">{x481}</w:t>
      </w:r>
      <w:r>
        <w:rPr>
          <w:color w:val="595959" w:themeColor="text1" w:themeTint="A6"/>
        </w:rPr>
        <w:t xml:space="preserve">{g482} {/g483}</w:t>
      </w:r>
      <w:proofErr w:type="spellStart"/>
      <w:r>
        <w:t xml:space="preserve">{x484}</w:t>
      </w:r>
      <w:r>
        <w:rPr>
          <w:color w:val="595959" w:themeColor="text1" w:themeTint="A6"/>
        </w:rPr>
        <w:t>{g485}etusmay{/g486}</w:t>
      </w:r>
      <w:proofErr w:type="spellEnd"/>
      <w:r>
        <w:t xml:space="preserve">{x487}</w:t>
      </w:r>
      <w:r>
        <w:rPr>
          <w:color w:val="595959" w:themeColor="text1" w:themeTint="A6"/>
        </w:rPr>
        <w:t>{g488}.{/g489}</w:t>
      </w:r>
      <w:proofErr w:type="gramEnd"/>
      <w:r>
        <w:t xml:space="preserve">{x490}</w:t>
      </w:r>
      <w:r>
        <w:rPr>
          <w:color w:val="595959" w:themeColor="text1" w:themeTint="A6"/>
        </w:rPr>
        <w:t xml:space="preserve">{g491} {/g492}</w:t>
      </w:r>
      <w:proofErr w:type="spellStart"/>
      <w:proofErr w:type="gramStart"/>
      <w:r>
        <w:t xml:space="preserve">{x493}</w:t>
      </w:r>
      <w:r>
        <w:rPr>
          <w:color w:val="595959" w:themeColor="text1" w:themeTint="A6"/>
        </w:rPr>
        <w:t>{g494}edsay{/g495}</w:t>
      </w:r>
      <w:proofErr w:type="spellEnd"/>
      <w:r>
        <w:t xml:space="preserve">{x496}</w:t>
      </w:r>
      <w:r>
        <w:rPr>
          <w:color w:val="595959" w:themeColor="text1" w:themeTint="A6"/>
        </w:rPr>
        <w:t xml:space="preserve">{g497} {/g498}</w:t>
      </w:r>
      <w:proofErr w:type="spellStart"/>
      <w:r>
        <w:t xml:space="preserve">{x499}</w:t>
      </w:r>
      <w:r>
        <w:rPr>
          <w:color w:val="595959" w:themeColor="text1" w:themeTint="A6"/>
        </w:rPr>
        <w:t>{g500}eroshay{/g501}</w:t>
      </w:r>
      <w:proofErr w:type="spellEnd"/>
      <w:r>
        <w:t xml:space="preserve">{x502}</w:t>
      </w:r>
      <w:r>
        <w:rPr>
          <w:color w:val="595959" w:themeColor="text1" w:themeTint="A6"/>
        </w:rPr>
        <w:t xml:space="preserve">{g503} {/g504}</w:t>
      </w:r>
      <w:proofErr w:type="spellStart"/>
      <w:r>
        <w:t xml:space="preserve">{x505}</w:t>
      </w:r>
      <w:r>
        <w:rPr>
          <w:color w:val="595959" w:themeColor="text1" w:themeTint="A6"/>
        </w:rPr>
        <w:t>{g506}oremlay{/g507}</w:t>
      </w:r>
      <w:proofErr w:type="spellEnd"/>
      <w:r>
        <w:t xml:space="preserve">{x508}</w:t>
      </w:r>
      <w:r>
        <w:rPr>
          <w:color w:val="595959" w:themeColor="text1" w:themeTint="A6"/>
        </w:rPr>
        <w:t xml:space="preserve">{g509}, {/g510}</w:t>
      </w:r>
      <w:proofErr w:type="spellStart"/>
      <w:r>
        <w:t xml:space="preserve">{x511}</w:t>
      </w:r>
      <w:r>
        <w:rPr>
          <w:color w:val="595959" w:themeColor="text1" w:themeTint="A6"/>
        </w:rPr>
        <w:t>{g512}avidagray{/g513}</w:t>
      </w:r>
      <w:proofErr w:type="spellEnd"/>
      <w:r>
        <w:t xml:space="preserve">{x514}</w:t>
      </w:r>
      <w:r>
        <w:rPr>
          <w:color w:val="595959" w:themeColor="text1" w:themeTint="A6"/>
        </w:rPr>
        <w:t xml:space="preserve">{g515} athay, {/g516}</w:t>
      </w:r>
      <w:proofErr w:type="spellStart"/>
      <w:r>
        <w:t xml:space="preserve">{x517}</w:t>
      </w:r>
      <w:r>
        <w:rPr>
          <w:color w:val="595959" w:themeColor="text1" w:themeTint="A6"/>
        </w:rPr>
        <w:t>{g518}ulputatevay{/g519}</w:t>
      </w:r>
      <w:proofErr w:type="spellEnd"/>
      <w:r>
        <w:t xml:space="preserve">{x520}</w:t>
      </w:r>
      <w:r>
        <w:rPr>
          <w:color w:val="595959" w:themeColor="text1" w:themeTint="A6"/>
        </w:rPr>
        <w:t xml:space="preserve">{g521} ahay, {/g522}</w:t>
      </w:r>
      <w:proofErr w:type="spellStart"/>
      <w:r>
        <w:t xml:space="preserve">{x523}</w:t>
      </w:r>
      <w:r>
        <w:rPr>
          <w:color w:val="595959" w:themeColor="text1" w:themeTint="A6"/>
        </w:rPr>
        <w:t>{g524}acinialay{/g525}</w:t>
      </w:r>
      <w:proofErr w:type="spellEnd"/>
      <w:r>
        <w:t xml:space="preserve">{x526}</w:t>
      </w:r>
      <w:r>
        <w:rPr>
          <w:color w:val="595959" w:themeColor="text1" w:themeTint="A6"/>
        </w:rPr>
        <w:t xml:space="preserve">{g527} {/g528}</w:t>
      </w:r>
      <w:proofErr w:type="spellStart"/>
      <w:r>
        <w:t xml:space="preserve">{x529}</w:t>
      </w:r>
      <w:r>
        <w:rPr>
          <w:color w:val="595959" w:themeColor="text1" w:themeTint="A6"/>
        </w:rPr>
        <w:t>{g530}elvay{/g531}</w:t>
      </w:r>
      <w:proofErr w:type="spellEnd"/>
      <w:r>
        <w:t xml:space="preserve">{x532}</w:t>
      </w:r>
      <w:r>
        <w:rPr>
          <w:color w:val="595959" w:themeColor="text1" w:themeTint="A6"/>
        </w:rPr>
        <w:t xml:space="preserve">{g533}, {/g534}</w:t>
      </w:r>
      <w:proofErr w:type="spellStart"/>
      <w:r>
        <w:t xml:space="preserve">{x535}</w:t>
      </w:r>
      <w:r>
        <w:rPr>
          <w:color w:val="595959" w:themeColor="text1" w:themeTint="A6"/>
        </w:rPr>
        <w:t>{g536}elitvay{/g537}</w:t>
      </w:r>
      <w:proofErr w:type="spellEnd"/>
      <w:r>
        <w:t xml:space="preserve">{x538}</w:t>
      </w:r>
      <w:r>
        <w:rPr>
          <w:color w:val="595959" w:themeColor="text1" w:themeTint="A6"/>
        </w:rPr>
        <w:t>{g539}.{/g540}</w:t>
      </w:r>
      <w:proofErr w:type="gramEnd"/>
      <w:r>
        <w:t xml:space="preserve">{x541}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  <w:r>
        <w:t xml:space="preserve">{x0}</w:t>
      </w:r>
    </w:p>
    <w:p>
      <w:r>
        <w:t>{g0}ocumentday evisionsray{/g1}</w:t>
      </w:r>
    </w:p>
    <w:p>
      <w:pPr>
        <w:pStyle w:val="ListParagraph"/>
        <w:numPr>
          <w:ilvl w:val="0"/>
          <w:numId w:val="3"/>
        </w:numPr>
      </w:pPr>
      <w:r>
        <w:t>{g0}2008 anjay 23: irstfay ersionvay{/g1}</w:t>
      </w:r>
    </w:p>
    <w:p>
      <w:pPr>
        <w:pStyle w:val="ListParagraph"/>
        <w:numPr>
          <w:ilvl w:val="0"/>
          <w:numId w:val="3"/>
        </w:numPr>
      </w:pPr>
      <w:r>
        <w:lastRenderedPageBreak/>
        <w:t>{g0}2008 ebfay 06: vay1.1: ixedfay irstfay erlinkhypay; angedchay Excelhay omfray egularray astepay ashay abletay otay anhay embeddedhay eadsheetspray{/g1}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{g0}httpay://OpenOfficeOrgNinjahay.ooglepagesgay.omcay/OpenXMLhay_eferenceray_ocumentday{/g1}</w:t>
        </w:r>
      </w:hyperlink>
      <w:r>
        <w:t xml:space="preserve">{x2}</w:t>
      </w:r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 xml:space="preserve">{x0}</w:t>
      </w:r>
      <w:r>
        <w:t>{g1}icenay ommentcay{/g2}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{g3}1{/g4}</w:t>
      </w:r>
    </w:fldSimple>
    <w:r>
      <w:t xml:space="preserve">{x5}</w:t>
    </w:r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{g0}ooterfay.  agepay umbernay: {/g1}</w:t>
    </w:r>
    <w:fldSimple w:instr=" PAGE   \* MERGEFORMAT ">
      <w:r>
        <w:t xml:space="preserve">{x2}</w:t>
      </w:r>
      <w:r w:rsidR="00E31D1B">
        <w:rPr>
          <w:noProof/>
        </w:rPr>
        <w:t>{g3}3{/g4}</w:t>
      </w:r>
    </w:fldSimple>
    <w:r>
      <w:t xml:space="preserve">{x5}</w:t>
    </w:r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  <w:r>
        <w:t xml:space="preserve">{x0}</w:t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{x0}</w:t>
      </w:r>
      <w:r>
        <w:t xml:space="preserve">{g1} isthay ishay ethay ootnotefay.{/g2}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{g0}eaderhay eftlay alignhay{/g1}</w:t>
    </w:r>
    <w:r>
      <w:ptab w:relativeTo="margin" w:alignment="center" w:leader="none"/>
    </w:r>
    <w:r>
      <w:t xml:space="preserve">{x2}</w:t>
    </w:r>
    <w:r>
      <w:t>{g3}eaderhay entercay{/g4}</w:t>
    </w:r>
    <w:r>
      <w:ptab w:relativeTo="margin" w:alignment="right" w:leader="none"/>
    </w:r>
    <w:r>
      <w:t xml:space="preserve">{x5}</w:t>
    </w:r>
    <w:r>
      <w:t>{g6}eaderhay ightray{/g7}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