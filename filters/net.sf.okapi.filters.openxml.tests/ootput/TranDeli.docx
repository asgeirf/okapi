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ethay </w:t>
      </w:r>
      <w:del w:id="0" w:author="Dan Higinbotham" w:date="2009-05-07T12:28:00Z">
        <w:r>
          <w:rPr>
            <w:i/>
            <w:iCs/>
          </w:rPr>
          <w:delText>quick</w:delText>
        </w:r>
        <w:r>
          <w:rPr>
            <w:b/>
            <w:bCs/>
          </w:rPr>
          <w:delText xml:space="preserve"> </w:delText>
        </w:r>
        <w:r>
          <w:rPr>
            <w:u w:val="single"/>
          </w:rPr>
          <w:delText>brown</w:delText>
        </w:r>
        <w:r>
          <w:delText xml:space="preserve"> </w:delText>
        </w:r>
      </w:del>
      <w:ins w:id="1" w:author="HIGINBOTHAMDW" w:date="2009-05-07T16:14:00Z">
        <w:r>
          <w:rPr>
            <w:i/>
          </w:rPr>
          <w:t xml:space="preserve">owslay </w:t>
        </w:r>
      </w:ins>
      <w:ins w:id="2" w:author="HIGINBOTHAMDW" w:date="2009-05-07T16:15:00Z">
        <w:r>
          <w:rPr>
            <w:smallCaps/>
          </w:rPr>
          <w:t xml:space="preserve">edray </w:t>
        </w:r>
      </w:ins>
      <w:r>
        <w:t xml:space="preserve">oxfay ishay eadday.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