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4E0" w:rsidRDefault="005754E0" w:rsidP="005754E0">
      <w:r>
        <w:t xml:space="preserve">enwhay editinghay, ithay ishay elpfulhay otay acktray </w:t>
      </w:r>
      <w:del w:id="0" w:author="name" w:date="2008-01-21T12:29:00Z">
        <w:r w:rsidDel="00AF362D">
          <w:delText xml:space="preserve">edits  </w:delText>
        </w:r>
      </w:del>
      <w:r>
        <w:t xml:space="preserve">
          <w:br/>
          [MARKER_ISOLATED 0:&lt;w:del w:id="0" w:author="name" w:date="2008-01-21T12:29:00Z"&gt;&lt;w:r w:rsidDel="00AF362D"&gt;&lt;w:delText xml:space="preserve"&gt;edits  &lt;/w:delText&gt;&lt;/w:r&gt;&lt;/w:del&gt;]
          <w:br/>
        </w:t>
      </w:r>
      <w:ins w:id="1" w:author="name" w:date="2008-01-21T12:29:00Z">
        <w:r>
          <w:t xml:space="preserve">
            <w:br/>
            [MARKER_OPENING 1:&lt;w:ins w:id="1" w:author="name" w:date="2008-01-21T12:29:00Z"&gt;&lt;w:r&gt;&lt;w:t xml:space="preserve"&gt;]
            <w:br/>
            angeschay  
            <w:br/>
            [MARKER_CLOSING 2:&lt;/w:t&gt;&lt;/w:r&gt;&lt;/w:ins&gt;]
            <w:br/>
          </w:t>
        </w:r>
      </w:ins>
      <w:r>
        <w:t xml:space="preserve">orhay addhay </w:t>
      </w:r>
      <w:commentRangeStart w:id="2"/>
      <w:r>
        <w:t xml:space="preserve">
          <w:br/>
          [MARKER_ISOLATED 3:&lt;w:commentRangeStart w:id="2"/&gt;]
          <w:br/>
        </w:t>
      </w:r>
      <w:r>
        <w:t>
          <w:br/>
          [MARKER_OPENING 4:&lt;w:r&gt;&lt;w:t&gt;]
          <w:br/>
          ommentscay
          <w:br/>
          [MARKER_CLOSING 5:&lt;/w:t&gt;&lt;/w:r&gt;]
          <w:br/>
        </w:t>
      </w:r>
      <w:commentRangeEnd w:id="2"/>
      <w:r>
        <w:t xml:space="preserve">
          <w:br/>
          [MARKER_ISOLATED 6:&lt;w:commentRangeEnd w:id="2"/&gt;]
          <w:br/>
        </w:t>
      </w:r>
      <w:r>
        <w:rPr>
          <w:rStyle w:val="CommentReference"/>
        </w:rPr>
        <w:commentReference w:id="2"/>
      </w:r>
      <w:r>
        <w:t xml:space="preserve">
          <w:br/>
          [MARKER_ISOLATED 7:&lt;w:r&gt;&lt;w:rPr&gt;&lt;w:rStyle w:val="CommentReference"/&gt;&lt;/w:rPr&gt;&lt;w:commentReference w:id="2"/&gt;&lt;/w:r&gt;]
          <w:br/>
        </w:t>
      </w:r>
      <w:r>
        <w:t>
          <w:br/>
          [MARKER_OPENING 8:&lt;w:r&gt;&lt;w:t&gt;]
          <w:br/>
          .
          <w:br/>
          [MARKER_CLOSING 9:&lt;/w:t&gt;&lt;/w:r&gt;]
          <w:br/>
        </w:t>
      </w:r>
    </w:p>
    <w:p w:rsidR="00550C5A" w:rsidRPr="005754E0" w:rsidRDefault="00550C5A" w:rsidP="005754E0"/>
    <w:sectPr w:rsidR="00550C5A" w:rsidRPr="005754E0" w:rsidSect="00550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name" w:date="2009-05-08T16:04:00Z" w:initials="n">
    <w:p w:rsidR="005754E0" w:rsidRDefault="005754E0" w:rsidP="005754E0">
      <w:pPr>
        <w:pStyle w:val="CommentText"/>
      </w:pPr>
      <w:r>
        <w:rPr>
          <w:rStyle w:val="CommentReference"/>
        </w:rPr>
        <w:annotationRef/>
      </w:r>
      <w:r>
        <w:t xml:space="preserve">
          <w:br/>
          [MARKER_ISOLATED 0:&lt;w:r&gt;&lt;w:rPr&gt;&lt;w:rStyle w:val="CommentReference"/&gt;&lt;/w:rPr&gt;&lt;w:annotationRef/&gt;&lt;/w:r&gt;]
          <w:br/>
        </w:t>
      </w:r>
      <w:r>
        <w:t>
          <w:br/>
          [MARKER_OPENING 1:&lt;w:r&gt;&lt;w:t&gt;]
          <w:br/>
          icenay ommentcay
          <w:br/>
          [MARKER_CLOSING 2:&lt;/w:t&gt;&lt;/w:r&gt;]
          <w:br/>
       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16578"/>
    <w:rsid w:val="000C2AB1"/>
    <w:rsid w:val="000D0D27"/>
    <w:rsid w:val="00152CE6"/>
    <w:rsid w:val="00160B1C"/>
    <w:rsid w:val="00216578"/>
    <w:rsid w:val="00222B4F"/>
    <w:rsid w:val="002A08C9"/>
    <w:rsid w:val="003252E7"/>
    <w:rsid w:val="0035021C"/>
    <w:rsid w:val="00371189"/>
    <w:rsid w:val="005019B1"/>
    <w:rsid w:val="00550C5A"/>
    <w:rsid w:val="005754E0"/>
    <w:rsid w:val="005B6C68"/>
    <w:rsid w:val="007877D7"/>
    <w:rsid w:val="007B5902"/>
    <w:rsid w:val="007B7EDA"/>
    <w:rsid w:val="008469B9"/>
    <w:rsid w:val="00880E30"/>
    <w:rsid w:val="008C6109"/>
    <w:rsid w:val="008F51C2"/>
    <w:rsid w:val="0093691D"/>
    <w:rsid w:val="009640AA"/>
    <w:rsid w:val="00996B08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D06E91"/>
    <w:rsid w:val="00D849CA"/>
    <w:rsid w:val="00E0349C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4E0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1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6578"/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5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>LDS Church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HIGINBOTHAMDW</dc:creator>
  <cp:keywords/>
  <dc:description/>
  <cp:lastModifiedBy>HIGINBOTHAMDW</cp:lastModifiedBy>
  <cp:revision>4</cp:revision>
  <dcterms:created xsi:type="dcterms:W3CDTF">2009-05-08T21:51:00Z</dcterms:created>
  <dcterms:modified xsi:type="dcterms:W3CDTF">2009-05-08T22:07:00Z</dcterms:modified>
</cp:coreProperties>
</file>