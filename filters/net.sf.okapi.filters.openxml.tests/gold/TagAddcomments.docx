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E0" w:rsidRDefault="005754E0" w:rsidP="005754E0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r>
        <w:t xml:space="preserve">&lt;x0&gt;</w:t>
      </w:r>
      <w:ins w:id="1" w:author="name" w:date="2008-01-21T12:29:00Z">
        <w:r>
          <w:t xml:space="preserve">&lt;g1&gt;angeschay  &lt;/g2&gt;</w:t>
        </w:r>
      </w:ins>
      <w:r>
        <w:t xml:space="preserve">orhay addhay </w:t>
      </w:r>
      <w:commentRangeStart w:id="2"/>
      <w:r>
        <w:t xml:space="preserve">&lt;x3&gt;</w:t>
      </w:r>
      <w:r>
        <w:t>&lt;g4&gt;ommentscay&lt;/g5&gt;</w:t>
      </w:r>
      <w:commentRangeEnd w:id="2"/>
      <w:r>
        <w:t xml:space="preserve">&lt;x6&gt;</w:t>
      </w:r>
      <w:r>
        <w:rPr>
          <w:rStyle w:val="CommentReference"/>
        </w:rPr>
        <w:commentReference w:id="2"/>
      </w:r>
      <w:r>
        <w:t xml:space="preserve">&lt;x7&gt;</w:t>
      </w:r>
      <w:r>
        <w:t>&lt;g8&gt;.&lt;/g9&gt;</w:t>
      </w:r>
    </w:p>
    <w:p w:rsidR="00550C5A" w:rsidRPr="005754E0" w:rsidRDefault="00550C5A" w:rsidP="005754E0"/>
    <w:sectPr w:rsidR="00550C5A" w:rsidRPr="005754E0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&lt;x0&gt;</w:t>
      </w:r>
      <w:r>
        <w:t>&lt;g1&gt;icenay ommentcay&lt;/g2&gt;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5019B1"/>
    <w:rsid w:val="00550C5A"/>
    <w:rsid w:val="005754E0"/>
    <w:rsid w:val="005B6C68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4</cp:revision>
  <dcterms:created xsi:type="dcterms:W3CDTF">2009-05-08T21:51:00Z</dcterms:created>
  <dcterms:modified xsi:type="dcterms:W3CDTF">2009-05-08T22:07:00Z</dcterms:modified>
</cp:coreProperties>
</file>