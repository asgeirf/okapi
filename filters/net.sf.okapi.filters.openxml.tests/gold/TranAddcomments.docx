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angeschay  </w:t>
        </w:r>
      </w:ins>
      <w:r>
        <w:t xml:space="preserve">orhay addhay </w:t>
      </w:r>
      <w:commentRangeStart w:id="2"/>
      <w:r>
        <w:t xml:space="preserve">ommentscay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