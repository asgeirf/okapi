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isthay</w:t>
      </w:r>
      <w:r w:rsidR="00402C87">
        <w:t xml:space="preserve"> ishay ahay eferenceray</w:t>
      </w:r>
      <w:r>
        <w:t xml:space="preserve"> ocumentday </w:t>
      </w:r>
      <w:r w:rsidR="00CD5248">
        <w:t>(</w:t>
      </w:r>
      <w:proofErr w:type="spellStart"/>
      <w:r w:rsidR="00CD5248">
        <w:t>OOoNinjahay</w:t>
      </w:r>
      <w:proofErr w:type="spellEnd"/>
      <w:r w:rsidR="00CD5248">
        <w:t xml:space="preserve"> vay1</w:t>
      </w:r>
      <w:r w:rsidR="00BD3641">
        <w:t>.1</w:t>
      </w:r>
      <w:r w:rsidR="00CD5248">
        <w:t xml:space="preserve">) </w:t>
      </w:r>
      <w:r w:rsidR="00F930A5">
        <w:t>oducedpray</w:t>
      </w:r>
      <w:r>
        <w:t xml:space="preserve"> inhay icrosoftmay Officehay 2007.</w:t>
      </w:r>
      <w:r w:rsidR="00F930A5">
        <w:t xml:space="preserve">  </w:t>
      </w:r>
      <w:r w:rsidR="00BC32AA">
        <w:t xml:space="preserve">isthay ocumentday eststay ahay arietyvay ofhay asicbay eaturesfay orfay omparingcay ogramspray ichwhay onvertcay orhay otherwisehay interprethay </w:t>
      </w:r>
      <w:proofErr w:type="spellStart"/>
      <w:proofErr w:type="gramStart"/>
      <w:r w:rsidR="00BC32AA">
        <w:t>OpenXMLhay</w:t>
      </w:r>
      <w:proofErr w:type="spellEnd"/>
      <w:r w:rsidR="00BC32AA">
        <w:t xml:space="preserve"> .</w:t>
      </w:r>
      <w:proofErr w:type="gramEnd"/>
    </w:p>
    <w:p w:rsidR="003C65F5" w:rsidRDefault="00F930A5">
      <w:r>
        <w:t>esethay ontsfay</w:t>
      </w:r>
      <w:r w:rsidR="00402C87">
        <w:t xml:space="preserve"> andhay ontfay attributeshay</w:t>
      </w:r>
      <w:r>
        <w:t xml:space="preserve">: </w:t>
      </w:r>
      <w:r w:rsidR="00402C87" w:rsidRPr="00402C87">
        <w:rPr>
          <w:b/>
        </w:rPr>
        <w:t>oldbay</w:t>
      </w:r>
      <w:r w:rsidR="00402C87">
        <w:t xml:space="preserve">, </w:t>
      </w:r>
      <w:r w:rsidR="00402C87" w:rsidRPr="00402C87">
        <w:rPr>
          <w:i/>
        </w:rPr>
        <w:t>italicshay</w:t>
      </w:r>
      <w:r w:rsidR="00402C87">
        <w:t xml:space="preserve">, </w:t>
      </w:r>
      <w:r w:rsidR="00402C87" w:rsidRPr="00402C87">
        <w:rPr>
          <w:u w:val="single"/>
        </w:rPr>
        <w:t>underlinehay</w:t>
      </w:r>
      <w:r w:rsidR="00402C87">
        <w:t xml:space="preserve">, </w:t>
      </w:r>
      <w:r w:rsidR="00402C87" w:rsidRPr="00402C87">
        <w:rPr>
          <w:strike/>
        </w:rPr>
        <w:t>ikethroughstray</w:t>
      </w:r>
      <w:r w:rsidR="00402C87">
        <w:t xml:space="preserve">, </w:t>
      </w:r>
      <w:r w:rsidR="00402C87" w:rsidRPr="00402C87">
        <w:rPr>
          <w:vertAlign w:val="superscript"/>
        </w:rPr>
        <w:t>uperscriptsay</w:t>
      </w:r>
      <w:r w:rsidR="00402C87">
        <w:t xml:space="preserve">, </w:t>
      </w:r>
      <w:r w:rsidR="00402C87" w:rsidRPr="00402C87">
        <w:rPr>
          <w:vertAlign w:val="subscript"/>
        </w:rPr>
        <w:t>ubscriptsay</w:t>
      </w:r>
      <w:r w:rsidR="00402C87">
        <w:t xml:space="preserve">, </w:t>
      </w:r>
      <w:r w:rsidR="00402C87" w:rsidRPr="00402C87">
        <w:rPr>
          <w:smallCaps/>
        </w:rPr>
        <w:t>allsmay apscay</w:t>
      </w:r>
      <w:r w:rsidR="00402C87">
        <w:t>,</w:t>
      </w:r>
      <w:r w:rsidR="00402C87" w:rsidRPr="00402C87">
        <w:rPr>
          <w:caps/>
        </w:rPr>
        <w:t xml:space="preserve"> allhay apscay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imestay ewnay omanray</w:t>
      </w:r>
      <w:r>
        <w:t xml:space="preserve">, </w:t>
      </w:r>
      <w:r w:rsidRPr="00F930A5">
        <w:rPr>
          <w:rFonts w:ascii="Arial" w:hAnsi="Arial" w:cs="Arial"/>
        </w:rPr>
        <w:t>Arialhay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 w:rsidRPr="00F930A5">
        <w:rPr>
          <w:color w:val="C00000"/>
        </w:rPr>
        <w:t>edray</w:t>
      </w:r>
      <w:r w:rsidR="00284D5C">
        <w:rPr>
          <w:color w:val="C00000"/>
        </w:rPr>
        <w:t xml:space="preserve"> oregroundfay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ueblay</w:t>
      </w:r>
      <w:r>
        <w:t>,</w:t>
      </w:r>
      <w:r w:rsidRPr="00F930A5">
        <w:rPr>
          <w:color w:val="00B050"/>
        </w:rPr>
        <w:t xml:space="preserve"> eengray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ellowyay ighlighthay</w:t>
      </w:r>
      <w:r w:rsidR="00402C87">
        <w:t xml:space="preserve">.  </w:t>
      </w:r>
      <w:r w:rsidR="004504A4">
        <w:t xml:space="preserve">erehay arehay anhay </w:t>
      </w:r>
      <w:r w:rsidR="002C1A5A">
        <w:t>externalhay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erlinkhypay</w:t>
        </w:r>
      </w:hyperlink>
      <w:r w:rsidR="00AF362D">
        <w:t xml:space="preserve">, </w:t>
      </w:r>
      <w:r w:rsidR="002C1A5A">
        <w:t xml:space="preserve">ahay </w:t>
      </w:r>
      <w:hyperlink w:anchor="ordered_list" w:history="1">
        <w:r w:rsidR="002C1A5A" w:rsidRPr="002C1A5A">
          <w:rPr>
            <w:rStyle w:val="Hyperlink"/>
          </w:rPr>
          <w:t xml:space="preserve">ookmarkbay umpjay otay </w:t>
        </w:r>
        <w:r w:rsidR="004504A4">
          <w:rPr>
            <w:rStyle w:val="Hyperlink"/>
          </w:rPr>
          <w:t xml:space="preserve">ethay </w:t>
        </w:r>
        <w:r w:rsidR="002C1A5A" w:rsidRPr="002C1A5A">
          <w:rPr>
            <w:rStyle w:val="Hyperlink"/>
          </w:rPr>
          <w:t>orderedhay istlay</w:t>
        </w:r>
      </w:hyperlink>
      <w:r w:rsidR="004504A4">
        <w:t>, andhay</w:t>
      </w:r>
      <w:r w:rsidR="00AF362D">
        <w:t xml:space="preserve"> ahay ootnotefay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>orhay</w:t>
      </w:r>
      <w:proofErr w:type="gramEnd"/>
      <w:r>
        <w:t xml:space="preserve">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r>
        <w:t>isthay aragraphpay indenthay</w:t>
      </w:r>
      <w:r w:rsidR="001019D4">
        <w:t xml:space="preserve">edhay eftlay 1 inchhay andhay ightray 1 inchhay.  </w:t>
      </w:r>
      <w:proofErr w:type="spellStart"/>
      <w:r w:rsidR="001019D4" w:rsidRPr="00DD3E69">
        <w:rPr>
          <w:color w:val="7F7F7F" w:themeColor="text1" w:themeTint="80"/>
        </w:rPr>
        <w:t>oremlay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olorday itsay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amethay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onsectetuercay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elithay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aurismay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ellentesquepay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ullanay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ecnay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esthay.</w:t>
      </w:r>
    </w:p>
    <w:pPr>
      <w:ind w:left="1440" w:right="1440"/>
      <w:rPr>
        <w:color w:val="7F7F7F" w:themeColor="text1" w:themeTint="80"/>
      </w:rPr>
    </w:pPr>
    <w:p w:rsidR="00DD3E69" w:rsidRDefault="00DD3E69" w:rsidP="00DD3E69">
      <w:r w:rsidRPr="00DD3E69">
        <w:t>isthay aragraphpay enteredcay</w:t>
      </w:r>
    </w:p>
    <w:pPr>
      <w:jc w:val="center"/>
    </w:pPr>
    <w:p w:rsidR="00DD3E69" w:rsidRPr="00DD3E69" w:rsidRDefault="00DD3E69" w:rsidP="00DD3E69">
      <w:r>
        <w:t>isthay aragraphpay ightray alignedhay.</w:t>
      </w:r>
    </w:p>
    <w:pPr>
      <w:jc w:val="right"/>
    </w:pPr>
    <w:p w:rsidR="00BC32AA" w:rsidRDefault="00BC32AA" w:rsidP="00BC32AA">
      <w:r>
        <w:t>isthay aragraphpay ashay ahay ueblay outlinehay.</w:t>
      </w:r>
    </w:p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</w:pPr>
    <w:p w:rsidR="00402C87" w:rsidRDefault="00402C87">
      <w:bookmarkStart w:id="3" w:name="ordered_list"/>
      <w:bookmarkEnd w:id="3"/>
      <w:r>
        <w:t>isthay ishay anhay orderedhay istlay:</w:t>
      </w:r>
    </w:p>
    <w:p w:rsidR="00402C87" w:rsidRDefault="00402C87" w:rsidP="00402C87">
      <w:r>
        <w:t>Onehay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>otway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>eethray</w:t>
      </w:r>
    </w:p>
    <w:pPr>
      <w:pStyle w:val="ListParagraph"/>
      <w:numPr>
        <w:ilvl w:val="0"/>
        <w:numId w:val="1"/>
      </w:numPr>
    </w:pPr>
    <w:p w:rsidR="00402C87" w:rsidRDefault="00402C87" w:rsidP="00402C87">
      <w:r>
        <w:t>isthay ishay anhay unorderedhay istlay:</w:t>
      </w:r>
    </w:p>
    <w:p w:rsidR="00402C87" w:rsidRDefault="00402C87" w:rsidP="00402C87">
      <w:r>
        <w:t>Applehay</w:t>
      </w:r>
    </w:p>
    <w:pPr>
      <w:pStyle w:val="ListParagraph"/>
      <w:numPr>
        <w:ilvl w:val="0"/>
        <w:numId w:val="2"/>
      </w:numPr>
    </w:pPr>
    <w:p w:rsidR="002C1A5A" w:rsidRDefault="002C1A5A" w:rsidP="002C1A5A">
      <w:r>
        <w:t>acintoshmay</w:t>
      </w:r>
    </w:p>
    <w:pPr>
      <w:pStyle w:val="ListParagraph"/>
      <w:numPr>
        <w:ilvl w:val="1"/>
        <w:numId w:val="2"/>
      </w:numPr>
    </w:pPr>
    <w:p w:rsidR="002C1A5A" w:rsidRDefault="002C1A5A" w:rsidP="002C1A5A">
      <w:proofErr w:type="spellStart"/>
      <w:r>
        <w:t>onagoldjay</w:t>
      </w:r>
      <w:proofErr w:type="spellEnd"/>
    </w:p>
    <w:pPr>
      <w:pStyle w:val="ListParagraph"/>
      <w:numPr>
        <w:ilvl w:val="1"/>
        <w:numId w:val="2"/>
      </w:numPr>
    </w:pPr>
    <w:p w:rsidR="00402C87" w:rsidRDefault="00402C87" w:rsidP="00402C87">
      <w:r>
        <w:t>ananabay</w:t>
      </w:r>
    </w:p>
    <w:pPr>
      <w:pStyle w:val="ListParagraph"/>
      <w:numPr>
        <w:ilvl w:val="0"/>
        <w:numId w:val="2"/>
      </w:numPr>
    </w:pPr>
    <w:p w:rsidR="00402C87" w:rsidRDefault="00402C87" w:rsidP="00402C87">
      <w:r>
        <w:t>Orangehay</w:t>
      </w:r>
    </w:p>
    <w:pPr>
      <w:pStyle w:val="ListParagraph"/>
      <w:numPr>
        <w:ilvl w:val="0"/>
        <w:numId w:val="2"/>
      </w:numPr>
    </w:pPr>
    <w:p w:rsidR="001019D4" w:rsidRDefault="001019D4" w:rsidP="001019D4">
      <w:r>
        <w:t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olumncay 1 owray 1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cay1ray2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cay2ray2</w:t>
            </w:r>
          </w:p>
        </w:tc>
      </w:tr>
    </w:tbl>
    <w:p w:rsidR="0042144F" w:rsidRDefault="0042144F" w:rsidP="0042144F">
      <w:r>
        <w:t>ollowingfay ishay ahay anualmay agepay eakbray:</w:t>
      </w:r>
    </w:p>
    <w:p w:rsidR="0042144F" w:rsidRDefault="0042144F">
      <w:r>
        <w:br w:type="page"/>
      </w:r>
    </w:p>
    <w:pPr>
      <w:sectPr w:rsidR="0042144F" w:rsidSect="0042144F">
        <w:headerReference w:type="default" r:id="rId10"/>
        <w:footerReference w:type="default" r:id="rId11"/>
        <w:type w:val="continuous"/>
        <w:pgSz w:w="12240" w:h="15840"/>
        <w:pgMar w:top="1440" w:right="1440" w:bottom="1440" w:left="1440" w:header="720" w:footer="720" w:gutter="0"/>
        <w:cols w:space="720"/>
        <w:docGrid w:linePitch="360"/>
      </w:sectPr>
    </w:pPr>
    <w:p w:rsidR="0042144F" w:rsidRDefault="0042144F" w:rsidP="0042144F"/>
    <w:p w:rsidR="0042144F" w:rsidRDefault="0042144F" w:rsidP="0042144F">
      <w:r>
        <w:lastRenderedPageBreak/>
        <w:t xml:space="preserve">isthay exttay ishay inhay otway olumnscay.  </w:t>
      </w:r>
      <w:proofErr w:type="spellStart"/>
      <w:r w:rsidRPr="00BC32AA">
        <w:rPr>
          <w:color w:val="595959" w:themeColor="text1" w:themeTint="A6"/>
        </w:rPr>
        <w:t>oremlay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olorday itsay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onsectetuercay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ulvinarpay</w:t>
      </w:r>
      <w:proofErr w:type="spellEnd"/>
      <w:r w:rsidRPr="00BC32AA">
        <w:rPr>
          <w:color w:val="595959" w:themeColor="text1" w:themeTint="A6"/>
        </w:rPr>
        <w:t xml:space="preserve"> agnamay.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uisday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antehay.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aceratplay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 athay </w:t>
      </w:r>
      <w:proofErr w:type="spellStart"/>
      <w:r w:rsidRPr="00BC32AA">
        <w:rPr>
          <w:color w:val="595959" w:themeColor="text1" w:themeTint="A6"/>
        </w:rPr>
        <w:t>odiohay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ulputatevay</w:t>
      </w:r>
      <w:proofErr w:type="spellEnd"/>
      <w:r w:rsidRPr="00BC32AA">
        <w:rPr>
          <w:color w:val="595959" w:themeColor="text1" w:themeTint="A6"/>
        </w:rPr>
        <w:t xml:space="preserve">, acuslay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osuerepay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interdumhay</w:t>
      </w:r>
      <w:proofErr w:type="spellEnd"/>
      <w:r w:rsidRPr="00BC32AA">
        <w:rPr>
          <w:color w:val="595959" w:themeColor="text1" w:themeTint="A6"/>
        </w:rPr>
        <w:t xml:space="preserve">, isinay </w:t>
      </w:r>
      <w:proofErr w:type="spellStart"/>
      <w:proofErr w:type="gramStart"/>
      <w:r w:rsidRPr="00BC32AA">
        <w:rPr>
          <w:color w:val="595959" w:themeColor="text1" w:themeTint="A6"/>
        </w:rPr>
        <w:t>eolay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acuslay, </w:t>
      </w:r>
      <w:proofErr w:type="spellStart"/>
      <w:r w:rsidRPr="00BC32AA">
        <w:rPr>
          <w:color w:val="595959" w:themeColor="text1" w:themeTint="A6"/>
        </w:rPr>
        <w:t>uisqay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apiensay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elitvay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Inhay </w:t>
      </w:r>
      <w:proofErr w:type="spellStart"/>
      <w:r w:rsidRPr="00BC32AA">
        <w:rPr>
          <w:color w:val="595959" w:themeColor="text1" w:themeTint="A6"/>
        </w:rPr>
        <w:t>achay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abitassehay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ateaplay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ictumstday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acilisisfay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iberolay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etusmay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incidunttay</w:t>
      </w:r>
      <w:proofErr w:type="spellEnd"/>
      <w:r w:rsidRPr="00BC32AA">
        <w:rPr>
          <w:color w:val="595959" w:themeColor="text1" w:themeTint="A6"/>
        </w:rPr>
        <w:t xml:space="preserve"> uamqay, </w:t>
      </w:r>
      <w:proofErr w:type="spellStart"/>
      <w:proofErr w:type="gramStart"/>
      <w:r w:rsidRPr="00BC32AA">
        <w:rPr>
          <w:color w:val="595959" w:themeColor="text1" w:themeTint="A6"/>
        </w:rPr>
        <w:t>ecnay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ignissimday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ustojay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erathay</w:t>
      </w:r>
      <w:proofErr w:type="spellEnd"/>
      <w:r w:rsidRPr="00BC32AA">
        <w:rPr>
          <w:color w:val="595959" w:themeColor="text1" w:themeTint="A6"/>
        </w:rPr>
        <w:t xml:space="preserve"> ahay </w:t>
      </w:r>
      <w:proofErr w:type="spellStart"/>
      <w:r w:rsidRPr="00BC32AA">
        <w:rPr>
          <w:color w:val="595959" w:themeColor="text1" w:themeTint="A6"/>
        </w:rPr>
        <w:t>igulalay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ascray</w:t>
      </w:r>
      <w:proofErr w:type="spellEnd"/>
      <w:r w:rsidRPr="00BC32AA">
        <w:rPr>
          <w:color w:val="595959" w:themeColor="text1" w:themeTint="A6"/>
        </w:rPr>
        <w:t xml:space="preserve"> itsay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elisfay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imperdiethay</w:t>
      </w:r>
      <w:proofErr w:type="spellEnd"/>
      <w:r w:rsidRPr="00BC32AA">
        <w:rPr>
          <w:color w:val="595959" w:themeColor="text1" w:themeTint="A6"/>
        </w:rPr>
        <w:t xml:space="preserve">. </w:t>
      </w:r>
    </w:p>
    <w:pPr>
      <w:sectPr w:rsidR="0042144F" w:rsidSect="00BC32AA">
        <w:type w:val="continuous"/>
        <w:pgSz w:w="12240" w:h="15840"/>
        <w:pgMar w:top="1440" w:right="1440" w:bottom="1440" w:left="1440" w:header="720" w:footer="720" w:gutter="0"/>
        <w:cols w:num="2" w:space="720"/>
        <w:docGrid w:linePitch="360"/>
      </w:sectPr>
    </w:pPr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otay ethay ightray </w:t>
      </w:r>
      <w:r w:rsidR="0047745F">
        <w:t xml:space="preserve">ishay ahay pngay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byay </w:t>
        </w:r>
        <w:proofErr w:type="spellStart"/>
        <w:r w:rsidR="00643096" w:rsidRPr="00643096">
          <w:rPr>
            <w:rStyle w:val="Hyperlink"/>
          </w:rPr>
          <w:t>icunay</w:t>
        </w:r>
        <w:proofErr w:type="spellEnd"/>
      </w:hyperlink>
      <w:r w:rsidR="00643096">
        <w:t xml:space="preserve">) </w:t>
      </w:r>
      <w:r w:rsidR="0047745F">
        <w:t>ithway ansparencytray</w:t>
      </w:r>
      <w:r w:rsidR="00643096">
        <w:t xml:space="preserve"> ithway uaresqay exttay appingwray.  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olorday itsay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amethay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onsectetuercay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ulvinarpay</w:t>
      </w:r>
      <w:proofErr w:type="spellEnd"/>
      <w:r w:rsidR="00643096" w:rsidRPr="00BC32AA">
        <w:rPr>
          <w:color w:val="595959" w:themeColor="text1" w:themeTint="A6"/>
        </w:rPr>
        <w:t xml:space="preserve"> agnamay.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uisday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urpistay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antehay.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urabiturcay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aceratplay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 athay </w:t>
      </w:r>
      <w:proofErr w:type="spellStart"/>
      <w:r w:rsidR="00643096" w:rsidRPr="00BC32AA">
        <w:rPr>
          <w:color w:val="595959" w:themeColor="text1" w:themeTint="A6"/>
        </w:rPr>
        <w:t>odiohay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edsay </w:t>
      </w:r>
      <w:proofErr w:type="spellStart"/>
      <w:r w:rsidR="00643096" w:rsidRPr="00BD3641">
        <w:rPr>
          <w:color w:val="595959" w:themeColor="text1" w:themeTint="A6"/>
          <w:lang w:val="es-MX"/>
        </w:rPr>
        <w:t>ulputatevay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osuerepay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isinay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eolay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uisqay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ornarehay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apiensay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uthay </w:t>
      </w:r>
      <w:proofErr w:type="spellStart"/>
      <w:r w:rsidR="00643096" w:rsidRPr="00BD3641">
        <w:rPr>
          <w:color w:val="595959" w:themeColor="text1" w:themeTint="A6"/>
          <w:lang w:val="es-MX"/>
        </w:rPr>
        <w:t>elitvay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Inhay </w:t>
      </w:r>
      <w:proofErr w:type="spellStart"/>
      <w:r w:rsidR="00643096" w:rsidRPr="00BD3641">
        <w:rPr>
          <w:color w:val="595959" w:themeColor="text1" w:themeTint="A6"/>
          <w:lang w:val="es-MX"/>
        </w:rPr>
        <w:t>achay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abitassehay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ateaplay </w:t>
      </w:r>
      <w:proofErr w:type="spellStart"/>
      <w:r w:rsidR="00643096" w:rsidRPr="00BD3641">
        <w:rPr>
          <w:color w:val="595959" w:themeColor="text1" w:themeTint="A6"/>
          <w:lang w:val="es-MX"/>
        </w:rPr>
        <w:t>ictumstday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urabiturcay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urpistay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edsay </w:t>
      </w:r>
      <w:proofErr w:type="spellStart"/>
      <w:r w:rsidR="00643096" w:rsidRPr="00BD3641">
        <w:rPr>
          <w:color w:val="595959" w:themeColor="text1" w:themeTint="A6"/>
          <w:lang w:val="es-MX"/>
        </w:rPr>
        <w:t>eleifendhay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acilisisfay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iberolay </w:t>
      </w:r>
      <w:proofErr w:type="spellStart"/>
      <w:r w:rsidR="00643096" w:rsidRPr="00BD3641">
        <w:rPr>
          <w:color w:val="595959" w:themeColor="text1" w:themeTint="A6"/>
          <w:lang w:val="es-MX"/>
        </w:rPr>
        <w:t>etusmay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incidunttay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uamqay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ecnay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ignissimday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ustojay </w:t>
      </w:r>
      <w:proofErr w:type="spellStart"/>
      <w:r w:rsidR="00643096" w:rsidRPr="00BD3641">
        <w:rPr>
          <w:color w:val="595959" w:themeColor="text1" w:themeTint="A6"/>
          <w:lang w:val="es-MX"/>
        </w:rPr>
        <w:t>erathay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ahay </w:t>
      </w:r>
      <w:proofErr w:type="spellStart"/>
      <w:r w:rsidR="00643096" w:rsidRPr="00BD3641">
        <w:rPr>
          <w:color w:val="595959" w:themeColor="text1" w:themeTint="A6"/>
          <w:lang w:val="es-MX"/>
        </w:rPr>
        <w:t>igulalay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ascray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onecday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ortortay. </w:t>
      </w:r>
      <w:proofErr w:type="spellStart"/>
      <w:r w:rsidR="00643096" w:rsidRPr="00BD3641">
        <w:rPr>
          <w:color w:val="595959" w:themeColor="text1" w:themeTint="A6"/>
          <w:lang w:val="es-MX"/>
        </w:rPr>
        <w:t>oremlay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olorday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onsectetuercay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ellentesquepay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utrumray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ommodocay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uscefay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 xml:space="preserve"> idhay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empersay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onsequatcay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orbimay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avidagray</w:t>
      </w:r>
      <w:proofErr w:type="spellEnd"/>
      <w:r w:rsidR="00643096" w:rsidRPr="00BC32AA">
        <w:rPr>
          <w:color w:val="595959" w:themeColor="text1" w:themeTint="A6"/>
        </w:rPr>
        <w:t xml:space="preserve"> athay, </w:t>
      </w:r>
      <w:proofErr w:type="spellStart"/>
      <w:r w:rsidR="00643096" w:rsidRPr="00BC32AA">
        <w:rPr>
          <w:color w:val="595959" w:themeColor="text1" w:themeTint="A6"/>
        </w:rPr>
        <w:t>ulputatevay</w:t>
      </w:r>
      <w:proofErr w:type="spellEnd"/>
      <w:r w:rsidR="00643096" w:rsidRPr="00BC32AA">
        <w:rPr>
          <w:color w:val="595959" w:themeColor="text1" w:themeTint="A6"/>
        </w:rPr>
        <w:t xml:space="preserve"> ahay, </w:t>
      </w:r>
      <w:proofErr w:type="spellStart"/>
      <w:r w:rsidR="00643096" w:rsidRPr="00BC32AA">
        <w:rPr>
          <w:color w:val="595959" w:themeColor="text1" w:themeTint="A6"/>
        </w:rPr>
        <w:t>acinialay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elvay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elitvay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ollowingfay ishay ahay astedpay Excelhay ocumentday</w:t>
      </w:r>
      <w:r w:rsidR="00126310">
        <w:t xml:space="preserve"> ithway ahay ewfay eadsheetspray</w:t>
      </w:r>
      <w:r w:rsidR="00DB57B6">
        <w:t xml:space="preserve"> eaturesfay</w:t>
      </w:r>
      <w:r w:rsidR="0042144F">
        <w:t xml:space="preserve"> includinghay ormulasfay andhay ahay artchay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ocumentday evisionsray</w:t>
      </w:r>
    </w:p>
    <w:p w:rsidR="00E31D1B" w:rsidRDefault="00E31D1B" w:rsidP="00E31D1B">
      <w:r>
        <w:t>2008 anjay 23: irstfay ersionvay</w:t>
      </w:r>
    </w:p>
    <w:pPr>
      <w:pStyle w:val="ListParagraph"/>
      <w:numPr>
        <w:ilvl w:val="0"/>
        <w:numId w:val="3"/>
      </w:numPr>
    </w:pPr>
    <w:p w:rsidR="00E31D1B" w:rsidRDefault="00E31D1B" w:rsidP="00E31D1B">
      <w:r>
        <w:lastRenderedPageBreak/>
        <w:t>2008 ebfay 06: vay1.1: ixedfay irstfay erlinkhypay; angedchay Excelhay omfray egularray astepay ashay abletay otay anhay embeddedhay eadsheetspray</w:t>
      </w:r>
    </w:p>
    <w:pPr>
      <w:pStyle w:val="ListParagraph"/>
      <w:numPr>
        <w:ilvl w:val="0"/>
        <w:numId w:val="3"/>
      </w:numPr>
    </w:pPr>
    <w:p w:rsidR="00BC32AA" w:rsidRDefault="00E31D1B" w:rsidP="001019D4">
      <w:r>
        <w:t>Ihay</w:t>
      </w:r>
      <w:r w:rsidR="006948CC">
        <w:t xml:space="preserve">fay </w:t>
      </w:r>
      <w:r w:rsidR="00126310">
        <w:t xml:space="preserve">inkinglay otay isthay eferenceray ocumentday, easeplay usehay </w:t>
      </w:r>
      <w:r w:rsidR="008E75B4">
        <w:t xml:space="preserve">ethay ollowingfay </w:t>
      </w:r>
      <w:r w:rsidR="00126310">
        <w:t>inklay</w:t>
      </w:r>
      <w:r w:rsidR="008E75B4">
        <w:t xml:space="preserve"> </w:t>
      </w:r>
      <w:r>
        <w:t xml:space="preserve">otay itshay ebway agepay </w:t>
      </w:r>
      <w:r w:rsidR="008E75B4">
        <w:t>(insteadhay ofhay ahay irectday inklay):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httpay://OpenOfficeOrgNinjahay.ooglepagesgay.omcay/OpenXMLhay_eferenceray_ocumentday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rPr>
          <w:rStyle w:val="CommentReference"/>
        </w:rPr>
        <w:annotationRef/>
      </w:r>
      <w:r>
        <w:t>icenay ommentcay</w:t>
      </w:r>
    </w:p>
    <w:pPr>
      <w:pStyle w:val="CommentText"/>
    </w:pPr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Pr>
      <w:spacing w:after="0" w:line="240" w:lineRule="auto"/>
    </w:pPr>
    <w:p w:rsidR="002D75F4" w:rsidRDefault="002D75F4" w:rsidP="00BC32AA">
      <w:r>
        <w:separator/>
      </w:r>
    </w:p>
  </w:endnote>
  <w:end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Pr>
    <w:pStyle w:val="Footer"/>
  </w:pPr>
  <w:pPr>
    <w:pStyle w:val="Footer"/>
  </w:pPr>
  <w:p w:rsidR="0042144F" w:rsidRDefault="004214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Pr>
    <w:pStyle w:val="Footer"/>
  </w:pPr>
  <w:pPr>
    <w:pStyle w:val="Footer"/>
  </w:pPr>
  <w:p w:rsidR="00BC32AA" w:rsidRDefault="00BC32A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Pr>
      <w:spacing w:after="0" w:line="240" w:lineRule="auto"/>
    </w:pPr>
    <w:p w:rsidR="002D75F4" w:rsidRDefault="002D75F4" w:rsidP="00BC32AA">
      <w:r>
        <w:separator/>
      </w:r>
    </w:p>
  </w:footnote>
  <w:footnote w:type="continuationSeparator" w:id="1">
    <w:pPr>
      <w:spacing w:after="0" w:line="240" w:lineRule="auto"/>
    </w:pPr>
    <w:p w:rsidR="002D75F4" w:rsidRDefault="002D75F4" w:rsidP="00BC32AA">
      <w:r>
        <w:continuationSeparator/>
      </w:r>
    </w:p>
  </w:footnote>
  <w:footnote w:id="2">
    <w:p w:rsidR="00AF362D" w:rsidRDefault="00AF362D">
      <w:r>
        <w:rPr>
          <w:rStyle w:val="FootnoteReference"/>
        </w:rPr>
        <w:footnoteRef/>
      </w:r>
      <w:r>
        <w:t xml:space="preserve"> isthay ishay ethay ootnotefay.</w:t>
      </w:r>
    </w:p>
    <w:pPr>
      <w:pStyle w:val="FootnoteText"/>
    </w:pPr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  <w:pPr>
    <w:pStyle w:val="Header"/>
  </w:pPr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  <w:pPr>
    <w:pStyle w:val="Header"/>
  </w:pPr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