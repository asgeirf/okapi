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r>
        <w:t xml:space="preserve">{x0}</w:t>
      </w:r>
      <w:ins w:id="1" w:author="HIGINBOTHAMDW" w:date="2009-05-07T16:14:00Z">
        <w:r>
          <w:rPr>
            <w:i/>
          </w:rPr>
          <w:t xml:space="preserve">{g1}owslay {/g2}</w:t>
        </w:r>
      </w:ins>
      <w:ins w:id="2" w:author="HIGINBOTHAMDW" w:date="2009-05-07T16:15:00Z">
        <w:r>
          <w:rPr>
            <w:smallCaps/>
          </w:rPr>
          <w:t xml:space="preserve">{g3}edray {/g4}</w:t>
        </w:r>
      </w:ins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