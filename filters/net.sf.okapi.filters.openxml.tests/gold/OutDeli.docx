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C5A" w:rsidRDefault="00326172" w:rsidP="00326172">
      <w:r>
        <w:t xml:space="preserve">The </w:t>
      </w:r>
      <w:del w:id="0" w:author="Dan Higinbotham" w:date="2009-05-07T12:28:00Z">
        <w:r w:rsidRPr="00326172" w:rsidDel="00326172">
          <w:rPr>
            <w:i/>
            <w:iCs/>
          </w:rPr>
          <w:delText>quick</w:delText>
        </w:r>
        <w:r w:rsidRPr="00326172" w:rsidDel="00326172">
          <w:rPr>
            <w:b/>
            <w:bCs/>
          </w:rPr>
          <w:delText xml:space="preserve"> </w:delText>
        </w:r>
        <w:r w:rsidRPr="00326172" w:rsidDel="00326172">
          <w:rPr>
            <w:u w:val="single"/>
          </w:rPr>
          <w:delText>brown</w:delText>
        </w:r>
        <w:r w:rsidDel="00326172">
          <w:delText xml:space="preserve"> </w:delText>
        </w:r>
      </w:del>
      <w:ins w:id="1" w:author="HIGINBOTHAMDW" w:date="2009-05-07T16:14:00Z">
        <w:r w:rsidR="00CF50E1">
          <w:rPr>
            <w:i/>
          </w:rPr>
          <w:t xml:space="preserve">slow </w:t>
        </w:r>
      </w:ins>
      <w:ins w:id="2" w:author="HIGINBOTHAMDW" w:date="2009-05-07T16:15:00Z">
        <w:r w:rsidR="00CF50E1">
          <w:rPr>
            <w:smallCaps/>
          </w:rPr>
          <w:t xml:space="preserve">red </w:t>
        </w:r>
      </w:ins>
      <w:r w:rsidR="00D01D19">
        <w:t>fox is dead.</w:t>
      </w:r>
      <w:r w:rsidR="00563DDD">
        <w:t xml:space="preserve"> </w:t>
      </w:r>
    </w:p>
    <w:sectPr w:rsidR="00550C5A" w:rsidSect="00550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326172"/>
    <w:rsid w:val="000C2AB1"/>
    <w:rsid w:val="000E5D4E"/>
    <w:rsid w:val="00152CE6"/>
    <w:rsid w:val="00160B1C"/>
    <w:rsid w:val="00162125"/>
    <w:rsid w:val="002151C9"/>
    <w:rsid w:val="00222B4F"/>
    <w:rsid w:val="002A08C9"/>
    <w:rsid w:val="003252E7"/>
    <w:rsid w:val="00326172"/>
    <w:rsid w:val="00332575"/>
    <w:rsid w:val="00371189"/>
    <w:rsid w:val="003746C4"/>
    <w:rsid w:val="005019B1"/>
    <w:rsid w:val="00550C5A"/>
    <w:rsid w:val="00563DDD"/>
    <w:rsid w:val="005B6C68"/>
    <w:rsid w:val="006C3971"/>
    <w:rsid w:val="00774894"/>
    <w:rsid w:val="007877D7"/>
    <w:rsid w:val="007C3601"/>
    <w:rsid w:val="00880E30"/>
    <w:rsid w:val="008B3861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CF50E1"/>
    <w:rsid w:val="00D01D19"/>
    <w:rsid w:val="00D01DFB"/>
    <w:rsid w:val="00D849CA"/>
    <w:rsid w:val="00DF6BDF"/>
    <w:rsid w:val="00E0349C"/>
    <w:rsid w:val="00E205BB"/>
    <w:rsid w:val="00E5217A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1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1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</Words>
  <Characters>34</Characters>
  <Application>Microsoft Office Word</Application>
  <DocSecurity>0</DocSecurity>
  <Lines>1</Lines>
  <Paragraphs>1</Paragraphs>
  <ScaleCrop>false</ScaleCrop>
  <Company>LDS Church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Higinbotham</dc:creator>
  <cp:keywords/>
  <dc:description/>
  <cp:lastModifiedBy>HIGINBOTHAMDW</cp:lastModifiedBy>
  <cp:revision>5</cp:revision>
  <dcterms:created xsi:type="dcterms:W3CDTF">2009-05-07T18:03:00Z</dcterms:created>
  <dcterms:modified xsi:type="dcterms:W3CDTF">2009-05-08T16:05:00Z</dcterms:modified>
</cp:coreProperties>
</file>